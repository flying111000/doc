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24" w:rsidRPr="00955324" w:rsidRDefault="00955324" w:rsidP="00955324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7" w:history="1">
        <w:r w:rsidRPr="00955324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 xml:space="preserve">Git </w:t>
        </w:r>
        <w:r w:rsidRPr="00955324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问题</w:t>
        </w:r>
        <w:r w:rsidRPr="00955324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 xml:space="preserve">, </w:t>
        </w:r>
        <w:r w:rsidRPr="00955324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一个</w:t>
        </w:r>
        <w:r w:rsidRPr="00955324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 xml:space="preserve"> master, </w:t>
        </w:r>
        <w:r w:rsidRPr="00955324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多个新功能分支</w:t>
        </w:r>
        <w:r w:rsidRPr="00955324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 xml:space="preserve">, </w:t>
        </w:r>
        <w:r w:rsidRPr="00955324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怎样有序地合并和提交</w:t>
        </w:r>
        <w:r w:rsidRPr="00955324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?</w:t>
        </w:r>
      </w:hyperlink>
    </w:p>
    <w:p w:rsidR="00955324" w:rsidRPr="00955324" w:rsidRDefault="00955324" w:rsidP="00955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8" w:history="1">
        <w:r w:rsidRPr="00955324">
          <w:rPr>
            <w:rFonts w:ascii="Helvetica" w:eastAsia="宋体" w:hAnsi="Helvetica" w:cs="Helvetica"/>
            <w:color w:val="017E66"/>
            <w:kern w:val="0"/>
            <w:sz w:val="20"/>
            <w:u w:val="single"/>
          </w:rPr>
          <w:t>github</w:t>
        </w:r>
      </w:hyperlink>
    </w:p>
    <w:p w:rsidR="00955324" w:rsidRPr="00955324" w:rsidRDefault="00955324" w:rsidP="00955324">
      <w:pPr>
        <w:widowControl/>
        <w:shd w:val="clear" w:color="auto" w:fill="FFFFFF"/>
        <w:ind w:left="4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955324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955324" w:rsidRPr="00955324" w:rsidRDefault="00955324" w:rsidP="009553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9" w:history="1">
        <w:r w:rsidRPr="00955324">
          <w:rPr>
            <w:rFonts w:ascii="Helvetica" w:eastAsia="宋体" w:hAnsi="Helvetica" w:cs="Helvetica"/>
            <w:color w:val="017E66"/>
            <w:kern w:val="0"/>
            <w:sz w:val="20"/>
            <w:u w:val="single"/>
          </w:rPr>
          <w:t>git</w:t>
        </w:r>
      </w:hyperlink>
    </w:p>
    <w:p w:rsidR="00955324" w:rsidRPr="00955324" w:rsidRDefault="00955324" w:rsidP="00955324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55324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955324" w:rsidRPr="00955324" w:rsidRDefault="00955324" w:rsidP="00955324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10" w:history="1">
        <w:r w:rsidRPr="00955324">
          <w:rPr>
            <w:rFonts w:ascii="Helvetica" w:eastAsia="宋体" w:hAnsi="Helvetica" w:cs="Helvetica"/>
            <w:b/>
            <w:bCs/>
            <w:color w:val="009A61"/>
            <w:kern w:val="0"/>
          </w:rPr>
          <w:t>题叶</w:t>
        </w:r>
      </w:hyperlink>
      <w:r w:rsidRPr="00955324">
        <w:rPr>
          <w:rFonts w:ascii="Helvetica" w:eastAsia="宋体" w:hAnsi="Helvetica" w:cs="Helvetica"/>
          <w:color w:val="999999"/>
          <w:kern w:val="0"/>
          <w:szCs w:val="21"/>
        </w:rPr>
        <w:t> 2013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年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03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月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22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日提问</w:t>
      </w:r>
    </w:p>
    <w:p w:rsidR="00955324" w:rsidRPr="00955324" w:rsidRDefault="00955324" w:rsidP="00955324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55324">
        <w:rPr>
          <w:rFonts w:ascii="Helvetica" w:eastAsia="宋体" w:hAnsi="Helvetica" w:cs="Helvetica"/>
          <w:color w:val="999999"/>
          <w:kern w:val="0"/>
          <w:szCs w:val="21"/>
        </w:rPr>
        <w:t>关注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55324">
        <w:rPr>
          <w:rFonts w:ascii="Helvetica" w:eastAsia="宋体" w:hAnsi="Helvetica" w:cs="Helvetica"/>
          <w:b/>
          <w:bCs/>
          <w:color w:val="333333"/>
          <w:kern w:val="0"/>
        </w:rPr>
        <w:t>18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关注</w:t>
      </w:r>
    </w:p>
    <w:p w:rsidR="00955324" w:rsidRPr="00955324" w:rsidRDefault="00955324" w:rsidP="00955324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55324">
        <w:rPr>
          <w:rFonts w:ascii="Helvetica" w:eastAsia="宋体" w:hAnsi="Helvetica" w:cs="Helvetica"/>
          <w:color w:val="999999"/>
          <w:kern w:val="0"/>
          <w:szCs w:val="21"/>
        </w:rPr>
        <w:t>收藏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55324">
        <w:rPr>
          <w:rFonts w:ascii="Helvetica" w:eastAsia="宋体" w:hAnsi="Helvetica" w:cs="Helvetica"/>
          <w:b/>
          <w:bCs/>
          <w:color w:val="333333"/>
          <w:kern w:val="0"/>
        </w:rPr>
        <w:t>28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收藏，</w:t>
      </w:r>
      <w:r w:rsidRPr="00955324">
        <w:rPr>
          <w:rFonts w:ascii="Helvetica" w:eastAsia="宋体" w:hAnsi="Helvetica" w:cs="Helvetica"/>
          <w:color w:val="333333"/>
          <w:kern w:val="0"/>
        </w:rPr>
        <w:t>36.4k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55324">
        <w:rPr>
          <w:rFonts w:ascii="Helvetica" w:eastAsia="宋体" w:hAnsi="Helvetica" w:cs="Helvetica"/>
          <w:color w:val="999999"/>
          <w:kern w:val="0"/>
          <w:szCs w:val="21"/>
        </w:rPr>
        <w:t>浏览</w:t>
      </w:r>
    </w:p>
    <w:p w:rsidR="00955324" w:rsidRPr="00955324" w:rsidRDefault="00955324" w:rsidP="00955324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955324">
        <w:rPr>
          <w:rFonts w:ascii="Helvetica" w:eastAsia="宋体" w:hAnsi="Helvetica" w:cs="Helvetica"/>
          <w:color w:val="666666"/>
          <w:kern w:val="0"/>
          <w:sz w:val="27"/>
        </w:rPr>
        <w:t>问题对人有帮助，内容完整，我也想知道答案</w:t>
      </w:r>
      <w:r w:rsidRPr="00955324">
        <w:rPr>
          <w:rFonts w:ascii="Helvetica" w:eastAsia="宋体" w:hAnsi="Helvetica" w:cs="Helvetica"/>
          <w:color w:val="666666"/>
          <w:kern w:val="0"/>
          <w:sz w:val="27"/>
        </w:rPr>
        <w:t>0</w:t>
      </w:r>
      <w:r w:rsidRPr="00955324">
        <w:rPr>
          <w:rFonts w:ascii="Helvetica" w:eastAsia="宋体" w:hAnsi="Helvetica" w:cs="Helvetica"/>
          <w:color w:val="666666"/>
          <w:kern w:val="0"/>
          <w:sz w:val="27"/>
        </w:rPr>
        <w:t>问题没有实际价值，缺少关键内容，没有改进余地</w:t>
      </w:r>
    </w:p>
    <w:p w:rsidR="00955324" w:rsidRPr="00955324" w:rsidRDefault="00955324" w:rsidP="00955324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以前大多个是一个的使用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 Git,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 Github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上提交的场景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对多人开发合并项目经验不多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现在遇到的是在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 Github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上存在主分支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本地需要修改多个功能和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 bug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等等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我是按以前实习回来的同学提示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在多个分支开发不同的功能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然后合并提交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..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合并和提交的顺序不是确定的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因此不能简单直接用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merge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每次一个个叠加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有时我用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rebase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但有发现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commit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顺序不是时间顺序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到线上被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merge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以后也不是非常清晰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于是我想问一下面对这样的场景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用怎样的方式管理会更合适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?</w:t>
      </w:r>
    </w:p>
    <w:p w:rsidR="00955324" w:rsidRPr="00955324" w:rsidRDefault="00955324" w:rsidP="00955324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有在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 Google,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但一些细节不清晰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..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比如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commit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显示顺序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 xml:space="preserve">.. 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还有再次被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merge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后的细节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..</w:t>
      </w:r>
    </w:p>
    <w:p w:rsidR="00955324" w:rsidRPr="00955324" w:rsidRDefault="00955324" w:rsidP="009553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1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2013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03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22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日提问</w:t>
        </w:r>
      </w:hyperlink>
    </w:p>
    <w:p w:rsidR="00955324" w:rsidRPr="00955324" w:rsidRDefault="00955324" w:rsidP="009553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2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 xml:space="preserve">2 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955324" w:rsidRPr="00955324" w:rsidRDefault="00955324" w:rsidP="009553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3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邀请回答</w:t>
        </w:r>
      </w:hyperlink>
    </w:p>
    <w:p w:rsidR="00955324" w:rsidRPr="00955324" w:rsidRDefault="00955324" w:rsidP="009553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14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955324" w:rsidRPr="00955324" w:rsidRDefault="00955324" w:rsidP="009553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5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Translate</w:t>
        </w:r>
      </w:hyperlink>
    </w:p>
    <w:p w:rsidR="00955324" w:rsidRPr="00955324" w:rsidRDefault="00955324" w:rsidP="009553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55324" w:rsidRPr="00955324" w:rsidRDefault="00955324" w:rsidP="00955324">
      <w:pPr>
        <w:widowControl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955324">
        <w:rPr>
          <w:rFonts w:ascii="Helvetica" w:eastAsia="宋体" w:hAnsi="Helvetica" w:cs="Helvetica"/>
          <w:color w:val="9E9E9E"/>
          <w:kern w:val="0"/>
          <w:sz w:val="18"/>
          <w:szCs w:val="18"/>
        </w:rPr>
        <w:t>1 </w:t>
      </w:r>
    </w:p>
    <w:p w:rsidR="00955324" w:rsidRPr="00955324" w:rsidRDefault="00955324" w:rsidP="00955324">
      <w:pPr>
        <w:widowControl/>
        <w:shd w:val="clear" w:color="auto" w:fill="F6F6F6"/>
        <w:spacing w:after="150"/>
        <w:jc w:val="left"/>
        <w:rPr>
          <w:rFonts w:ascii="Helvetica" w:eastAsia="宋体" w:hAnsi="Helvetica" w:cs="Helvetica"/>
          <w:color w:val="666666"/>
          <w:kern w:val="0"/>
          <w:sz w:val="20"/>
          <w:szCs w:val="20"/>
        </w:rPr>
      </w:pPr>
      <w:r w:rsidRPr="00955324">
        <w:rPr>
          <w:rFonts w:ascii="Helvetica" w:eastAsia="宋体" w:hAnsi="Helvetica" w:cs="Helvetica"/>
          <w:color w:val="666666"/>
          <w:kern w:val="0"/>
          <w:sz w:val="20"/>
          <w:szCs w:val="20"/>
        </w:rPr>
        <w:t>有一个著名的分支模型呢。也可以看看</w:t>
      </w:r>
      <w:r w:rsidRPr="00955324">
        <w:rPr>
          <w:rFonts w:ascii="Helvetica" w:eastAsia="宋体" w:hAnsi="Helvetica" w:cs="Helvetica"/>
          <w:color w:val="666666"/>
          <w:kern w:val="0"/>
          <w:sz w:val="20"/>
          <w:szCs w:val="20"/>
        </w:rPr>
        <w:t>github flow </w:t>
      </w:r>
      <w:hyperlink r:id="rId16" w:tgtFrame="_blank" w:tooltip="http://hooopo.writings.io/articles/fe..." w:history="1">
        <w:r w:rsidRPr="00955324">
          <w:rPr>
            <w:rFonts w:ascii="Helvetica" w:eastAsia="宋体" w:hAnsi="Helvetica" w:cs="Helvetica"/>
            <w:color w:val="009A61"/>
            <w:kern w:val="0"/>
            <w:sz w:val="20"/>
            <w:u w:val="single"/>
          </w:rPr>
          <w:t>http://hooopo.writings.io/articles/fe...</w:t>
        </w:r>
      </w:hyperlink>
    </w:p>
    <w:p w:rsidR="00955324" w:rsidRPr="00955324" w:rsidRDefault="00955324" w:rsidP="00955324">
      <w:pPr>
        <w:widowControl/>
        <w:shd w:val="clear" w:color="auto" w:fill="F6F6F6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955324">
        <w:rPr>
          <w:rFonts w:ascii="Helvetica" w:eastAsia="宋体" w:hAnsi="Helvetica" w:cs="Helvetica"/>
          <w:color w:val="999999"/>
          <w:kern w:val="0"/>
          <w:sz w:val="20"/>
          <w:szCs w:val="20"/>
        </w:rPr>
        <w:t>— </w:t>
      </w:r>
      <w:hyperlink r:id="rId17" w:history="1">
        <w:r w:rsidRPr="00955324">
          <w:rPr>
            <w:rFonts w:ascii="Helvetica" w:eastAsia="宋体" w:hAnsi="Helvetica" w:cs="Helvetica"/>
            <w:b/>
            <w:bCs/>
            <w:color w:val="009A61"/>
            <w:kern w:val="0"/>
            <w:sz w:val="20"/>
          </w:rPr>
          <w:t>hit9</w:t>
        </w:r>
      </w:hyperlink>
      <w:r w:rsidRPr="00955324">
        <w:rPr>
          <w:rFonts w:ascii="Helvetica" w:eastAsia="宋体" w:hAnsi="Helvetica" w:cs="Helvetica"/>
          <w:color w:val="999999"/>
          <w:kern w:val="0"/>
          <w:sz w:val="20"/>
          <w:szCs w:val="20"/>
        </w:rPr>
        <w:t> · 2013</w:t>
      </w:r>
      <w:r w:rsidRPr="00955324">
        <w:rPr>
          <w:rFonts w:ascii="Helvetica" w:eastAsia="宋体" w:hAnsi="Helvetica" w:cs="Helvetica"/>
          <w:color w:val="999999"/>
          <w:kern w:val="0"/>
          <w:sz w:val="20"/>
          <w:szCs w:val="20"/>
        </w:rPr>
        <w:t>年</w:t>
      </w:r>
      <w:r w:rsidRPr="00955324">
        <w:rPr>
          <w:rFonts w:ascii="Helvetica" w:eastAsia="宋体" w:hAnsi="Helvetica" w:cs="Helvetica"/>
          <w:color w:val="999999"/>
          <w:kern w:val="0"/>
          <w:sz w:val="20"/>
          <w:szCs w:val="20"/>
        </w:rPr>
        <w:t>03</w:t>
      </w:r>
      <w:r w:rsidRPr="00955324">
        <w:rPr>
          <w:rFonts w:ascii="Helvetica" w:eastAsia="宋体" w:hAnsi="Helvetica" w:cs="Helvetica"/>
          <w:color w:val="999999"/>
          <w:kern w:val="0"/>
          <w:sz w:val="20"/>
          <w:szCs w:val="20"/>
        </w:rPr>
        <w:t>月</w:t>
      </w:r>
      <w:r w:rsidRPr="00955324">
        <w:rPr>
          <w:rFonts w:ascii="Helvetica" w:eastAsia="宋体" w:hAnsi="Helvetica" w:cs="Helvetica"/>
          <w:color w:val="999999"/>
          <w:kern w:val="0"/>
          <w:sz w:val="20"/>
          <w:szCs w:val="20"/>
        </w:rPr>
        <w:t>22</w:t>
      </w:r>
      <w:r w:rsidRPr="00955324">
        <w:rPr>
          <w:rFonts w:ascii="Helvetica" w:eastAsia="宋体" w:hAnsi="Helvetica" w:cs="Helvetica"/>
          <w:color w:val="999999"/>
          <w:kern w:val="0"/>
          <w:sz w:val="20"/>
          <w:szCs w:val="20"/>
        </w:rPr>
        <w:t>日</w:t>
      </w:r>
    </w:p>
    <w:p w:rsidR="00955324" w:rsidRPr="00955324" w:rsidRDefault="00955324" w:rsidP="00955324">
      <w:pPr>
        <w:widowControl/>
        <w:shd w:val="clear" w:color="auto" w:fill="F6F6F6"/>
        <w:jc w:val="left"/>
        <w:rPr>
          <w:rFonts w:ascii="Helvetica" w:eastAsia="宋体" w:hAnsi="Helvetica" w:cs="Helvetica"/>
          <w:color w:val="666666"/>
          <w:kern w:val="0"/>
          <w:sz w:val="20"/>
          <w:szCs w:val="20"/>
        </w:rPr>
      </w:pPr>
      <w:hyperlink r:id="rId18" w:history="1">
        <w:r w:rsidRPr="00955324">
          <w:rPr>
            <w:rFonts w:ascii="Helvetica" w:eastAsia="宋体" w:hAnsi="Helvetica" w:cs="Helvetica"/>
            <w:color w:val="009A61"/>
            <w:kern w:val="0"/>
            <w:sz w:val="20"/>
            <w:u w:val="single"/>
          </w:rPr>
          <w:t>展开评论</w:t>
        </w:r>
      </w:hyperlink>
    </w:p>
    <w:p w:rsidR="00955324" w:rsidRPr="00955324" w:rsidRDefault="00955324" w:rsidP="00955324">
      <w:pPr>
        <w:widowControl/>
        <w:shd w:val="clear" w:color="auto" w:fill="FFFFFF"/>
        <w:jc w:val="left"/>
        <w:rPr>
          <w:ins w:id="0" w:author="Unknown"/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9525" cy="9525"/>
            <wp:effectExtent l="19050" t="0" r="9525" b="0"/>
            <wp:docPr id="1" name="图片 1" descr="https://sponsor.segmentfault.com/lg.php?bannerid=0&amp;campaignid=0&amp;zoneid=7&amp;loc=https%3A%2F%2Fsegmentfault.com%2Fq%2F1010000000181403&amp;cb=6b2e087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onsor.segmentfault.com/lg.php?bannerid=0&amp;campaignid=0&amp;zoneid=7&amp;loc=https%3A%2F%2Fsegmentfault.com%2Fq%2F1010000000181403&amp;cb=6b2e087e2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4" w:rsidRPr="00955324" w:rsidRDefault="00955324" w:rsidP="00955324">
      <w:pPr>
        <w:widowControl/>
        <w:shd w:val="clear" w:color="auto" w:fill="FFFFFF"/>
        <w:jc w:val="left"/>
        <w:rPr>
          <w:ins w:id="1" w:author="Unknown"/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9525" cy="9525"/>
            <wp:effectExtent l="19050" t="0" r="9525" b="0"/>
            <wp:docPr id="2" name="图片 2" descr="https://sponsor.segmentfault.com/lg.php?bannerid=0&amp;campaignid=0&amp;zoneid=8&amp;loc=https%3A%2F%2Fsegmentfault.com%2Fq%2F1010000000181403&amp;cb=b524eb1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onsor.segmentfault.com/lg.php?bannerid=0&amp;campaignid=0&amp;zoneid=8&amp;loc=https%3A%2F%2Fsegmentfault.com%2Fq%2F1010000000181403&amp;cb=b524eb1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4" w:rsidRPr="00955324" w:rsidRDefault="00955324" w:rsidP="00955324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20" w:anchor="answers-title" w:history="1">
        <w:r w:rsidRPr="00955324">
          <w:rPr>
            <w:rFonts w:ascii="Helvetica" w:eastAsia="宋体" w:hAnsi="Helvetica" w:cs="Helvetica"/>
            <w:color w:val="333333"/>
            <w:kern w:val="0"/>
            <w:sz w:val="18"/>
            <w:szCs w:val="18"/>
            <w:u w:val="single"/>
          </w:rPr>
          <w:t>默认排序</w:t>
        </w:r>
      </w:hyperlink>
      <w:hyperlink r:id="rId21" w:anchor="answers-title" w:history="1">
        <w:r w:rsidRPr="00955324">
          <w:rPr>
            <w:rFonts w:ascii="Helvetica" w:eastAsia="宋体" w:hAnsi="Helvetica" w:cs="Helvetica"/>
            <w:color w:val="333333"/>
            <w:kern w:val="0"/>
            <w:sz w:val="18"/>
            <w:szCs w:val="18"/>
            <w:u w:val="single"/>
          </w:rPr>
          <w:t>时间排序</w:t>
        </w:r>
      </w:hyperlink>
    </w:p>
    <w:p w:rsidR="00955324" w:rsidRPr="00955324" w:rsidRDefault="00955324" w:rsidP="00955324">
      <w:pPr>
        <w:widowControl/>
        <w:pBdr>
          <w:bottom w:val="single" w:sz="12" w:space="11" w:color="CCCCCC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宋体" w:hAnsi="inherit" w:cs="Helvetica"/>
          <w:color w:val="333333"/>
          <w:kern w:val="0"/>
          <w:sz w:val="27"/>
          <w:szCs w:val="27"/>
        </w:rPr>
      </w:pPr>
      <w:r w:rsidRPr="00955324">
        <w:rPr>
          <w:rFonts w:ascii="inherit" w:eastAsia="宋体" w:hAnsi="inherit" w:cs="Helvetica"/>
          <w:color w:val="333333"/>
          <w:kern w:val="0"/>
          <w:sz w:val="27"/>
          <w:szCs w:val="27"/>
        </w:rPr>
        <w:t>3</w:t>
      </w:r>
      <w:r w:rsidRPr="00955324">
        <w:rPr>
          <w:rFonts w:ascii="inherit" w:eastAsia="宋体" w:hAnsi="inherit" w:cs="Helvetica"/>
          <w:color w:val="333333"/>
          <w:kern w:val="0"/>
          <w:sz w:val="27"/>
          <w:szCs w:val="27"/>
        </w:rPr>
        <w:t>个回答</w:t>
      </w:r>
    </w:p>
    <w:p w:rsidR="00955324" w:rsidRPr="00955324" w:rsidRDefault="00955324" w:rsidP="00955324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955324">
        <w:rPr>
          <w:rFonts w:ascii="Helvetica" w:eastAsia="宋体" w:hAnsi="Helvetica" w:cs="Helvetica"/>
          <w:color w:val="666666"/>
          <w:kern w:val="0"/>
          <w:sz w:val="27"/>
        </w:rPr>
        <w:t>答案对人有帮助，有参考价值</w:t>
      </w:r>
      <w:r w:rsidRPr="00955324">
        <w:rPr>
          <w:rFonts w:ascii="Helvetica" w:eastAsia="宋体" w:hAnsi="Helvetica" w:cs="Helvetica"/>
          <w:color w:val="666666"/>
          <w:kern w:val="0"/>
          <w:sz w:val="27"/>
        </w:rPr>
        <w:t>11</w:t>
      </w:r>
      <w:r w:rsidRPr="00955324">
        <w:rPr>
          <w:rFonts w:ascii="Helvetica" w:eastAsia="宋体" w:hAnsi="Helvetica" w:cs="Helvetica"/>
          <w:color w:val="666666"/>
          <w:kern w:val="0"/>
          <w:sz w:val="27"/>
        </w:rPr>
        <w:t>答案没帮助，是错误的答案，答非所问</w:t>
      </w:r>
    </w:p>
    <w:p w:rsidR="00955324" w:rsidRPr="00955324" w:rsidRDefault="00955324" w:rsidP="00955324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支持很多种工作流程，我们采用的一般是这样，远程创建一个主分支，本地每人创建功能分支，日常工作流程如下：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去自己的工作分支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$ git checkout work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工作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....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提交工作分支的修改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$ git commit -a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回到主分支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$ git checkout master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获取远程最新的修改，此时不会产生冲突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$ git pull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回到工作分支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$ git checkout work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rebase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合并主干的修改，如果有冲突在此时解决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$ git rebase master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回到主分支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$ git checkout master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合并工作分支的修改，此时不会产生冲突。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$ git merge work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提交到远程主干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55324">
        <w:rPr>
          <w:rFonts w:ascii="Consolas" w:eastAsia="宋体" w:hAnsi="Consolas" w:cs="Consolas"/>
          <w:color w:val="C7254E"/>
          <w:kern w:val="0"/>
          <w:sz w:val="20"/>
        </w:rPr>
        <w:t>$ git push</w:t>
      </w:r>
    </w:p>
    <w:p w:rsidR="00955324" w:rsidRPr="00955324" w:rsidRDefault="00955324" w:rsidP="00955324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这样做的好处是，远程主干上的历史永远是线性的。每个人在本地分支解决冲突，不会在主干上产生冲突。</w:t>
      </w:r>
    </w:p>
    <w:p w:rsidR="00955324" w:rsidRPr="00955324" w:rsidRDefault="00955324" w:rsidP="0095532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2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2013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03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22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日回答</w:t>
        </w:r>
      </w:hyperlink>
    </w:p>
    <w:p w:rsidR="00955324" w:rsidRPr="00955324" w:rsidRDefault="00955324" w:rsidP="0095532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3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 xml:space="preserve">3 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955324" w:rsidRPr="00955324" w:rsidRDefault="00955324" w:rsidP="0095532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4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Translate</w:t>
        </w:r>
      </w:hyperlink>
    </w:p>
    <w:p w:rsidR="00955324" w:rsidRPr="00955324" w:rsidRDefault="00955324" w:rsidP="0095532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25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955324" w:rsidRPr="00955324" w:rsidRDefault="00955324" w:rsidP="00955324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19050" t="0" r="0" b="0"/>
            <wp:docPr id="3" name="图片 3" descr="https://sfault-avatar.b0.upaiyun.com/315/000/3150008655-1030000000091956_big6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fault-avatar.b0.upaiyun.com/315/000/3150008655-1030000000091956_big64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4" w:rsidRPr="00955324" w:rsidRDefault="00955324" w:rsidP="00955324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28" w:tooltip="coder" w:history="1">
        <w:r w:rsidRPr="00955324">
          <w:rPr>
            <w:rFonts w:ascii="Helvetica" w:eastAsia="宋体" w:hAnsi="Helvetica" w:cs="Helvetica"/>
            <w:color w:val="009A61"/>
            <w:kern w:val="0"/>
            <w:u w:val="single"/>
          </w:rPr>
          <w:t>coder</w:t>
        </w:r>
      </w:hyperlink>
      <w:r w:rsidRPr="00955324">
        <w:rPr>
          <w:rFonts w:ascii="Helvetica" w:eastAsia="宋体" w:hAnsi="Helvetica" w:cs="Helvetica"/>
          <w:color w:val="999999"/>
          <w:kern w:val="0"/>
        </w:rPr>
        <w:t xml:space="preserve">2k </w:t>
      </w:r>
      <w:r w:rsidRPr="00955324">
        <w:rPr>
          <w:rFonts w:ascii="Helvetica" w:eastAsia="宋体" w:hAnsi="Helvetica" w:cs="Helvetica"/>
          <w:color w:val="999999"/>
          <w:kern w:val="0"/>
        </w:rPr>
        <w:t>声望</w:t>
      </w:r>
    </w:p>
    <w:p w:rsidR="00955324" w:rsidRPr="00955324" w:rsidRDefault="00955324" w:rsidP="00955324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955324">
        <w:rPr>
          <w:rFonts w:ascii="Helvetica" w:eastAsia="宋体" w:hAnsi="Helvetica" w:cs="Helvetica"/>
          <w:color w:val="666666"/>
          <w:kern w:val="0"/>
          <w:sz w:val="27"/>
        </w:rPr>
        <w:t>答案对人有帮助，有参考价值</w:t>
      </w:r>
      <w:r w:rsidRPr="00955324">
        <w:rPr>
          <w:rFonts w:ascii="Helvetica" w:eastAsia="宋体" w:hAnsi="Helvetica" w:cs="Helvetica"/>
          <w:color w:val="666666"/>
          <w:kern w:val="0"/>
          <w:sz w:val="27"/>
        </w:rPr>
        <w:t>0</w:t>
      </w:r>
      <w:r w:rsidRPr="00955324">
        <w:rPr>
          <w:rFonts w:ascii="Helvetica" w:eastAsia="宋体" w:hAnsi="Helvetica" w:cs="Helvetica"/>
          <w:color w:val="666666"/>
          <w:kern w:val="0"/>
          <w:sz w:val="27"/>
        </w:rPr>
        <w:t>答案没帮助，是错误的答案，答非所问</w:t>
      </w:r>
    </w:p>
    <w:p w:rsidR="00955324" w:rsidRPr="00955324" w:rsidRDefault="00955324" w:rsidP="0095532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上面那位仁兄的回答很好，我这里再补充一个资料，给楼主作为参考。这个是阮兄写的，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[git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分支管理策略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](</w:t>
      </w:r>
      <w:hyperlink r:id="rId29" w:tgtFrame="_blank" w:tooltip="http://www.ruanyifeng.com/blog/2012/0..." w:history="1">
        <w:r w:rsidRPr="00955324">
          <w:rPr>
            <w:rFonts w:ascii="Helvetica" w:eastAsia="宋体" w:hAnsi="Helvetica" w:cs="Helvetica"/>
            <w:color w:val="009A61"/>
            <w:kern w:val="0"/>
            <w:u w:val="single"/>
          </w:rPr>
          <w:t>http://www.ruanyifeng.com/blog/2012/0...</w:t>
        </w:r>
      </w:hyperlink>
      <w:r w:rsidRPr="00955324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955324" w:rsidRPr="00955324" w:rsidRDefault="00955324" w:rsidP="0095532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0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2013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03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22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日回答</w:t>
        </w:r>
      </w:hyperlink>
    </w:p>
    <w:p w:rsidR="00955324" w:rsidRPr="00955324" w:rsidRDefault="00955324" w:rsidP="0095532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1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955324" w:rsidRPr="00955324" w:rsidRDefault="00955324" w:rsidP="0095532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2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Translate</w:t>
        </w:r>
      </w:hyperlink>
    </w:p>
    <w:p w:rsidR="00955324" w:rsidRPr="00955324" w:rsidRDefault="00955324" w:rsidP="0095532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33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955324" w:rsidRPr="00955324" w:rsidRDefault="00955324" w:rsidP="00955324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19050" t="0" r="0" b="0"/>
            <wp:docPr id="4" name="图片 4" descr="https://static.segmentfault.com/v-5964378c/global/img/user-64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segmentfault.com/v-5964378c/global/img/user-64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4" w:rsidRPr="00955324" w:rsidRDefault="00955324" w:rsidP="00955324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36" w:tooltip="巨臣" w:history="1">
        <w:r w:rsidRPr="00955324">
          <w:rPr>
            <w:rFonts w:ascii="Helvetica" w:eastAsia="宋体" w:hAnsi="Helvetica" w:cs="Helvetica"/>
            <w:color w:val="009A61"/>
            <w:kern w:val="0"/>
            <w:u w:val="single"/>
          </w:rPr>
          <w:t>巨臣</w:t>
        </w:r>
      </w:hyperlink>
      <w:r w:rsidRPr="00955324">
        <w:rPr>
          <w:rFonts w:ascii="Helvetica" w:eastAsia="宋体" w:hAnsi="Helvetica" w:cs="Helvetica"/>
          <w:color w:val="999999"/>
          <w:kern w:val="0"/>
        </w:rPr>
        <w:t xml:space="preserve">2 </w:t>
      </w:r>
      <w:r w:rsidRPr="00955324">
        <w:rPr>
          <w:rFonts w:ascii="Helvetica" w:eastAsia="宋体" w:hAnsi="Helvetica" w:cs="Helvetica"/>
          <w:color w:val="999999"/>
          <w:kern w:val="0"/>
        </w:rPr>
        <w:t>声望</w:t>
      </w:r>
    </w:p>
    <w:p w:rsidR="00955324" w:rsidRPr="00955324" w:rsidRDefault="00955324" w:rsidP="00955324">
      <w:pPr>
        <w:widowControl/>
        <w:shd w:val="clear" w:color="auto" w:fill="F3F3F3"/>
        <w:spacing w:line="810" w:lineRule="atLeast"/>
        <w:jc w:val="center"/>
        <w:rPr>
          <w:rFonts w:ascii="Helvetica" w:eastAsia="宋体" w:hAnsi="Helvetica" w:cs="Helvetica"/>
          <w:color w:val="666666"/>
          <w:kern w:val="0"/>
          <w:sz w:val="27"/>
          <w:szCs w:val="27"/>
        </w:rPr>
      </w:pPr>
      <w:r w:rsidRPr="00955324">
        <w:rPr>
          <w:rFonts w:ascii="Helvetica" w:eastAsia="宋体" w:hAnsi="Helvetica" w:cs="Helvetica"/>
          <w:color w:val="666666"/>
          <w:kern w:val="0"/>
          <w:sz w:val="27"/>
        </w:rPr>
        <w:t>答案对人有帮助，有参考价值</w:t>
      </w:r>
      <w:r w:rsidRPr="00955324">
        <w:rPr>
          <w:rFonts w:ascii="Helvetica" w:eastAsia="宋体" w:hAnsi="Helvetica" w:cs="Helvetica"/>
          <w:color w:val="666666"/>
          <w:kern w:val="0"/>
          <w:sz w:val="27"/>
        </w:rPr>
        <w:t>0</w:t>
      </w:r>
      <w:r w:rsidRPr="00955324">
        <w:rPr>
          <w:rFonts w:ascii="Helvetica" w:eastAsia="宋体" w:hAnsi="Helvetica" w:cs="Helvetica"/>
          <w:color w:val="666666"/>
          <w:kern w:val="0"/>
          <w:sz w:val="27"/>
        </w:rPr>
        <w:t>答案没帮助，是错误的答案，答非所问</w:t>
      </w:r>
    </w:p>
    <w:p w:rsidR="00955324" w:rsidRPr="00955324" w:rsidRDefault="00955324" w:rsidP="00955324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可以在一条分支上一起开发，你有变更的时候，在提交前，使用</w:t>
      </w:r>
    </w:p>
    <w:p w:rsidR="00955324" w:rsidRPr="00955324" w:rsidRDefault="00955324" w:rsidP="009553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955324">
        <w:rPr>
          <w:rFonts w:ascii="Consolas" w:eastAsia="宋体" w:hAnsi="Consolas" w:cs="Consolas"/>
          <w:color w:val="000080"/>
          <w:kern w:val="0"/>
          <w:sz w:val="20"/>
        </w:rPr>
        <w:t>git stash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这样将本地的修改全部缓存在一个堆栈中了，然后把别人的修改同步过来</w:t>
      </w:r>
    </w:p>
    <w:p w:rsidR="00955324" w:rsidRPr="00955324" w:rsidRDefault="00955324" w:rsidP="009553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955324">
        <w:rPr>
          <w:rFonts w:ascii="Consolas" w:eastAsia="宋体" w:hAnsi="Consolas" w:cs="Consolas"/>
          <w:color w:val="333333"/>
          <w:kern w:val="0"/>
          <w:sz w:val="20"/>
        </w:rPr>
        <w:t xml:space="preserve">git pull </w:t>
      </w:r>
      <w:r w:rsidRPr="00955324">
        <w:rPr>
          <w:rFonts w:ascii="Consolas" w:eastAsia="宋体" w:hAnsi="Consolas" w:cs="Consolas"/>
          <w:color w:val="999988"/>
          <w:kern w:val="0"/>
          <w:sz w:val="20"/>
        </w:rPr>
        <w:t>--rebase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下一步是将自己的变更恢复到最新的节点上</w:t>
      </w:r>
    </w:p>
    <w:p w:rsidR="00955324" w:rsidRPr="00955324" w:rsidRDefault="00955324" w:rsidP="009553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b/>
          <w:bCs/>
          <w:color w:val="333333"/>
          <w:kern w:val="0"/>
          <w:sz w:val="20"/>
        </w:rPr>
      </w:pPr>
      <w:r w:rsidRPr="00955324">
        <w:rPr>
          <w:rFonts w:ascii="Consolas" w:eastAsia="宋体" w:hAnsi="Consolas" w:cs="Consolas"/>
          <w:color w:val="990073"/>
          <w:kern w:val="0"/>
          <w:sz w:val="20"/>
        </w:rPr>
        <w:t>git</w:t>
      </w:r>
      <w:r w:rsidRPr="00955324">
        <w:rPr>
          <w:rFonts w:ascii="Consolas" w:eastAsia="宋体" w:hAnsi="Consolas" w:cs="Consolas"/>
          <w:color w:val="333333"/>
          <w:kern w:val="0"/>
          <w:sz w:val="20"/>
        </w:rPr>
        <w:t xml:space="preserve"> stash </w:t>
      </w:r>
      <w:r w:rsidRPr="00955324">
        <w:rPr>
          <w:rFonts w:ascii="Consolas" w:eastAsia="宋体" w:hAnsi="Consolas" w:cs="Consolas"/>
          <w:b/>
          <w:bCs/>
          <w:color w:val="333333"/>
          <w:kern w:val="0"/>
          <w:sz w:val="20"/>
        </w:rPr>
        <w:t>pop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然后再使用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git commit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t>提交，这样就会让一个分支的版本按顺序继续发展，而不是像织毛衣一样，你可以看一下我们使用这种方法前后的对比图</w:t>
      </w:r>
    </w:p>
    <w:p w:rsidR="00955324" w:rsidRPr="00955324" w:rsidRDefault="00955324" w:rsidP="00955324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之前：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162550" cy="1990725"/>
            <wp:effectExtent l="19050" t="0" r="0" b="0"/>
            <wp:docPr id="5" name="图片 5" descr="https://segmentfault.com/img/bVls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lsuC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4" w:rsidRPr="00955324" w:rsidRDefault="00955324" w:rsidP="00955324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55324">
        <w:rPr>
          <w:rFonts w:ascii="Helvetica" w:eastAsia="宋体" w:hAnsi="Helvetica" w:cs="Helvetica"/>
          <w:color w:val="333333"/>
          <w:kern w:val="0"/>
          <w:szCs w:val="21"/>
        </w:rPr>
        <w:t>之后</w:t>
      </w:r>
      <w:r w:rsidRPr="00955324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505450" cy="2724150"/>
            <wp:effectExtent l="19050" t="0" r="0" b="0"/>
            <wp:docPr id="6" name="图片 6" descr="https://segmentfault.com/img/bVl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lsu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4" w:rsidRPr="00955324" w:rsidRDefault="00955324" w:rsidP="0095532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39" w:tooltip="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2015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年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04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月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20</w:t>
        </w:r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日更新</w:t>
        </w:r>
      </w:hyperlink>
    </w:p>
    <w:p w:rsidR="00955324" w:rsidRPr="00955324" w:rsidRDefault="00955324" w:rsidP="0095532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40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评论</w:t>
        </w:r>
      </w:hyperlink>
    </w:p>
    <w:p w:rsidR="00955324" w:rsidRPr="00955324" w:rsidRDefault="00955324" w:rsidP="0095532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41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Translate</w:t>
        </w:r>
      </w:hyperlink>
    </w:p>
    <w:p w:rsidR="00955324" w:rsidRPr="00955324" w:rsidRDefault="00955324" w:rsidP="0095532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42" w:history="1">
        <w:r w:rsidRPr="00955324">
          <w:rPr>
            <w:rFonts w:ascii="Helvetica" w:eastAsia="宋体" w:hAnsi="Helvetica" w:cs="Helvetica"/>
            <w:color w:val="999999"/>
            <w:kern w:val="0"/>
            <w:sz w:val="20"/>
            <w:u w:val="single"/>
          </w:rPr>
          <w:t>编辑</w:t>
        </w:r>
      </w:hyperlink>
    </w:p>
    <w:p w:rsidR="00955324" w:rsidRPr="00955324" w:rsidRDefault="00955324" w:rsidP="00955324">
      <w:pPr>
        <w:widowControl/>
        <w:shd w:val="clear" w:color="auto" w:fill="FFFFFF"/>
        <w:spacing w:line="480" w:lineRule="atLeast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19050" t="0" r="0" b="0"/>
            <wp:docPr id="7" name="图片 7" descr="https://sfault-avatar.b0.upaiyun.com/790/334/790334957-5534a8889e532_big64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fault-avatar.b0.upaiyun.com/790/334/790334957-5534a8889e532_big64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4" w:rsidRPr="00955324" w:rsidRDefault="00955324" w:rsidP="00955324">
      <w:pPr>
        <w:widowControl/>
        <w:shd w:val="clear" w:color="auto" w:fill="FFFFFF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45" w:tooltip="liujin834" w:history="1">
        <w:r w:rsidRPr="00955324">
          <w:rPr>
            <w:rFonts w:ascii="Helvetica" w:eastAsia="宋体" w:hAnsi="Helvetica" w:cs="Helvetica"/>
            <w:color w:val="009A61"/>
            <w:kern w:val="0"/>
            <w:u w:val="single"/>
          </w:rPr>
          <w:t>liujin834</w:t>
        </w:r>
      </w:hyperlink>
      <w:r w:rsidRPr="00955324">
        <w:rPr>
          <w:rFonts w:ascii="Helvetica" w:eastAsia="宋体" w:hAnsi="Helvetica" w:cs="Helvetica"/>
          <w:color w:val="999999"/>
          <w:kern w:val="0"/>
        </w:rPr>
        <w:t xml:space="preserve">3 </w:t>
      </w:r>
      <w:r w:rsidRPr="00955324">
        <w:rPr>
          <w:rFonts w:ascii="Helvetica" w:eastAsia="宋体" w:hAnsi="Helvetica" w:cs="Helvetica"/>
          <w:color w:val="999999"/>
          <w:kern w:val="0"/>
        </w:rPr>
        <w:t>声望</w:t>
      </w:r>
    </w:p>
    <w:p w:rsidR="00052987" w:rsidRDefault="00052987"/>
    <w:sectPr w:rsidR="0005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987" w:rsidRDefault="00052987" w:rsidP="00955324">
      <w:r>
        <w:separator/>
      </w:r>
    </w:p>
  </w:endnote>
  <w:endnote w:type="continuationSeparator" w:id="1">
    <w:p w:rsidR="00052987" w:rsidRDefault="00052987" w:rsidP="00955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987" w:rsidRDefault="00052987" w:rsidP="00955324">
      <w:r>
        <w:separator/>
      </w:r>
    </w:p>
  </w:footnote>
  <w:footnote w:type="continuationSeparator" w:id="1">
    <w:p w:rsidR="00052987" w:rsidRDefault="00052987" w:rsidP="009553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E60"/>
    <w:multiLevelType w:val="multilevel"/>
    <w:tmpl w:val="999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971E6"/>
    <w:multiLevelType w:val="multilevel"/>
    <w:tmpl w:val="8A9C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54FC7"/>
    <w:multiLevelType w:val="multilevel"/>
    <w:tmpl w:val="BC60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41069"/>
    <w:multiLevelType w:val="multilevel"/>
    <w:tmpl w:val="87B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1D638D"/>
    <w:multiLevelType w:val="multilevel"/>
    <w:tmpl w:val="C3F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26EFD"/>
    <w:multiLevelType w:val="multilevel"/>
    <w:tmpl w:val="062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5324"/>
    <w:rsid w:val="00052987"/>
    <w:rsid w:val="0095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53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553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5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53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5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53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53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5532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55324"/>
    <w:rPr>
      <w:color w:val="0000FF"/>
      <w:u w:val="single"/>
    </w:rPr>
  </w:style>
  <w:style w:type="character" w:styleId="a6">
    <w:name w:val="Strong"/>
    <w:basedOn w:val="a0"/>
    <w:uiPriority w:val="22"/>
    <w:qFormat/>
    <w:rsid w:val="00955324"/>
    <w:rPr>
      <w:b/>
      <w:bCs/>
    </w:rPr>
  </w:style>
  <w:style w:type="character" w:customStyle="1" w:styleId="sr-only">
    <w:name w:val="sr-only"/>
    <w:basedOn w:val="a0"/>
    <w:rsid w:val="00955324"/>
  </w:style>
  <w:style w:type="character" w:customStyle="1" w:styleId="count">
    <w:name w:val="count"/>
    <w:basedOn w:val="a0"/>
    <w:rsid w:val="00955324"/>
  </w:style>
  <w:style w:type="paragraph" w:styleId="a7">
    <w:name w:val="Normal (Web)"/>
    <w:basedOn w:val="a"/>
    <w:uiPriority w:val="99"/>
    <w:semiHidden/>
    <w:unhideWhenUsed/>
    <w:rsid w:val="00955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5324"/>
    <w:rPr>
      <w:rFonts w:ascii="宋体" w:eastAsia="宋体" w:hAnsi="宋体" w:cs="宋体"/>
      <w:sz w:val="24"/>
      <w:szCs w:val="24"/>
    </w:rPr>
  </w:style>
  <w:style w:type="paragraph" w:customStyle="1" w:styleId="comment-meta">
    <w:name w:val="comment-meta"/>
    <w:basedOn w:val="a"/>
    <w:rsid w:val="00955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info--author-rank">
    <w:name w:val="answer__info--author-rank"/>
    <w:basedOn w:val="a0"/>
    <w:rsid w:val="00955324"/>
  </w:style>
  <w:style w:type="paragraph" w:styleId="HTML0">
    <w:name w:val="HTML Preformatted"/>
    <w:basedOn w:val="a"/>
    <w:link w:val="HTMLChar"/>
    <w:uiPriority w:val="99"/>
    <w:semiHidden/>
    <w:unhideWhenUsed/>
    <w:rsid w:val="00955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5324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955324"/>
  </w:style>
  <w:style w:type="character" w:customStyle="1" w:styleId="hljs-comment">
    <w:name w:val="hljs-comment"/>
    <w:basedOn w:val="a0"/>
    <w:rsid w:val="00955324"/>
  </w:style>
  <w:style w:type="character" w:customStyle="1" w:styleId="hljs-symbol">
    <w:name w:val="hljs-symbol"/>
    <w:basedOn w:val="a0"/>
    <w:rsid w:val="00955324"/>
  </w:style>
  <w:style w:type="character" w:customStyle="1" w:styleId="hljs-keyword">
    <w:name w:val="hljs-keyword"/>
    <w:basedOn w:val="a0"/>
    <w:rsid w:val="00955324"/>
  </w:style>
  <w:style w:type="paragraph" w:styleId="a8">
    <w:name w:val="Balloon Text"/>
    <w:basedOn w:val="a"/>
    <w:link w:val="Char1"/>
    <w:uiPriority w:val="99"/>
    <w:semiHidden/>
    <w:unhideWhenUsed/>
    <w:rsid w:val="009553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553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20409338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3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077">
                      <w:marLeft w:val="9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95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431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217564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47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5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6829">
                          <w:marLeft w:val="97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3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5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0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50174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244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9022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5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5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01884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75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36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2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8253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7535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592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4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t/github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https://segmentfault.com/u/coder" TargetMode="External"/><Relationship Id="rId39" Type="http://schemas.openxmlformats.org/officeDocument/2006/relationships/hyperlink" Target="https://segmentfault.com/q/1010000000181403/a-102000000269207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gmentfault.com/q/1010000000181403?sort=created" TargetMode="External"/><Relationship Id="rId34" Type="http://schemas.openxmlformats.org/officeDocument/2006/relationships/hyperlink" Target="https://segmentfault.com/u/juchen" TargetMode="External"/><Relationship Id="rId42" Type="http://schemas.openxmlformats.org/officeDocument/2006/relationships/hyperlink" Target="javascript:;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egmentfault.com/q/1010000000181403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s://segmentfault.com/u/hit9" TargetMode="External"/><Relationship Id="rId25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image" Target="media/image5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ooopo.writings.io/articles/fe2b0791" TargetMode="External"/><Relationship Id="rId20" Type="http://schemas.openxmlformats.org/officeDocument/2006/relationships/hyperlink" Target="https://segmentfault.com/q/1010000000181403" TargetMode="External"/><Relationship Id="rId29" Type="http://schemas.openxmlformats.org/officeDocument/2006/relationships/hyperlink" Target="http://www.ruanyifeng.com/blog/2012/07/git.html" TargetMode="External"/><Relationship Id="rId41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q/1010000000181403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image" Target="media/image4.jpeg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https://segmentfault.com/u/liujin834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https://segmentfault.com/u/coder" TargetMode="External"/><Relationship Id="rId36" Type="http://schemas.openxmlformats.org/officeDocument/2006/relationships/hyperlink" Target="https://segmentfault.com/u/juchen" TargetMode="External"/><Relationship Id="rId10" Type="http://schemas.openxmlformats.org/officeDocument/2006/relationships/hyperlink" Target="https://segmentfault.com/u/jiyinyiyong" TargetMode="External"/><Relationship Id="rId19" Type="http://schemas.openxmlformats.org/officeDocument/2006/relationships/image" Target="media/image1.gif"/><Relationship Id="rId31" Type="http://schemas.openxmlformats.org/officeDocument/2006/relationships/hyperlink" Target="javascript:void(0);" TargetMode="External"/><Relationship Id="rId44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t/git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s://segmentfault.com/q/1010000000181403/a-1020000000181433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segmentfault.com/q/1010000000181403/a-1020000000181554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segmentfault.com/u/liujin8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2017-07-11T17:42:00Z</dcterms:created>
  <dcterms:modified xsi:type="dcterms:W3CDTF">2017-07-11T17:44:00Z</dcterms:modified>
</cp:coreProperties>
</file>