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9973B7">
      <w:pPr>
        <w:rPr>
          <w:rFonts w:hint="eastAsia"/>
        </w:rPr>
      </w:pPr>
      <w:r w:rsidRPr="009973B7">
        <w:t>http://zetcode.com/articles/springbootdatasourcebuilder/</w:t>
      </w:r>
    </w:p>
    <w:p w:rsidR="009973B7" w:rsidRDefault="009973B7">
      <w:pPr>
        <w:rPr>
          <w:rFonts w:hint="eastAsia"/>
        </w:rPr>
      </w:pPr>
    </w:p>
    <w:p w:rsidR="009973B7" w:rsidRPr="009973B7" w:rsidRDefault="009973B7" w:rsidP="009973B7">
      <w:pPr>
        <w:widowControl/>
        <w:spacing w:before="375" w:after="375"/>
        <w:jc w:val="left"/>
        <w:outlineLvl w:val="0"/>
        <w:rPr>
          <w:rFonts w:ascii="Times New Roman" w:eastAsia="宋体" w:hAnsi="Times New Roman" w:cs="Times New Roman"/>
          <w:b/>
          <w:bCs/>
          <w:color w:val="000000"/>
          <w:kern w:val="36"/>
          <w:sz w:val="48"/>
          <w:szCs w:val="48"/>
        </w:rPr>
      </w:pPr>
      <w:r w:rsidRPr="009973B7">
        <w:rPr>
          <w:rFonts w:ascii="Times New Roman" w:eastAsia="宋体" w:hAnsi="Times New Roman" w:cs="Times New Roman"/>
          <w:b/>
          <w:bCs/>
          <w:color w:val="000000"/>
          <w:kern w:val="36"/>
          <w:sz w:val="48"/>
          <w:szCs w:val="48"/>
        </w:rPr>
        <w:t>Spring Boot DataSourceBuilder tutorial</w:t>
      </w:r>
    </w:p>
    <w:p w:rsidR="009973B7" w:rsidRPr="009973B7" w:rsidRDefault="009973B7" w:rsidP="009973B7">
      <w:pPr>
        <w:widowControl/>
        <w:spacing w:before="100" w:beforeAutospacing="1" w:after="100" w:afterAutospacing="1"/>
        <w:jc w:val="left"/>
        <w:rPr>
          <w:rFonts w:ascii="Georgia" w:eastAsia="宋体" w:hAnsi="Georgia" w:cs="宋体"/>
          <w:color w:val="000000"/>
          <w:kern w:val="0"/>
          <w:sz w:val="24"/>
          <w:szCs w:val="24"/>
        </w:rPr>
      </w:pPr>
      <w:r w:rsidRPr="009973B7">
        <w:rPr>
          <w:rFonts w:ascii="Georgia" w:eastAsia="宋体" w:hAnsi="Georgia" w:cs="宋体"/>
          <w:color w:val="000000"/>
          <w:kern w:val="0"/>
          <w:sz w:val="24"/>
          <w:szCs w:val="24"/>
        </w:rPr>
        <w:t>In Spring Boot DataSourceBuilder tutorial, we present the Spring DataSourceBuilder in a command line Spring Boot application. In addition, we show how to integrate HikariCP connection pool.</w:t>
      </w:r>
    </w:p>
    <w:p w:rsidR="009973B7" w:rsidRPr="009973B7" w:rsidRDefault="009973B7" w:rsidP="009973B7">
      <w:pPr>
        <w:widowControl/>
        <w:jc w:val="left"/>
        <w:rPr>
          <w:rFonts w:ascii="Georgia" w:eastAsia="宋体" w:hAnsi="Georgia" w:cs="宋体"/>
          <w:color w:val="000000"/>
          <w:kern w:val="0"/>
          <w:sz w:val="24"/>
          <w:szCs w:val="24"/>
        </w:rPr>
      </w:pPr>
      <w:r w:rsidRPr="009973B7">
        <w:rPr>
          <w:rFonts w:ascii="Georgia" w:eastAsia="宋体" w:hAnsi="Georgia" w:cs="宋体"/>
          <w:color w:val="000000"/>
          <w:kern w:val="0"/>
          <w:sz w:val="24"/>
          <w:szCs w:val="24"/>
        </w:rPr>
        <w:t> </w:t>
      </w:r>
    </w:p>
    <w:p w:rsidR="009973B7" w:rsidRPr="009973B7" w:rsidRDefault="009973B7" w:rsidP="009973B7">
      <w:pPr>
        <w:widowControl/>
        <w:jc w:val="left"/>
        <w:rPr>
          <w:rFonts w:ascii="Georgia" w:eastAsia="宋体" w:hAnsi="Georgia" w:cs="宋体"/>
          <w:color w:val="000000"/>
          <w:kern w:val="0"/>
          <w:sz w:val="24"/>
          <w:szCs w:val="24"/>
        </w:rPr>
      </w:pPr>
      <w:r w:rsidRPr="009973B7">
        <w:rPr>
          <w:rFonts w:ascii="Georgia" w:eastAsia="宋体" w:hAnsi="Georgia" w:cs="宋体"/>
          <w:color w:val="000000"/>
          <w:kern w:val="0"/>
          <w:sz w:val="24"/>
          <w:szCs w:val="24"/>
        </w:rPr>
        <w:t> </w:t>
      </w:r>
    </w:p>
    <w:p w:rsidR="009973B7" w:rsidRPr="009973B7" w:rsidRDefault="009973B7" w:rsidP="009973B7">
      <w:pPr>
        <w:widowControl/>
        <w:spacing w:before="100" w:beforeAutospacing="1" w:after="100" w:afterAutospacing="1"/>
        <w:jc w:val="left"/>
        <w:rPr>
          <w:rFonts w:ascii="Georgia" w:eastAsia="宋体" w:hAnsi="Georgia" w:cs="宋体"/>
          <w:color w:val="000000"/>
          <w:kern w:val="0"/>
          <w:sz w:val="24"/>
          <w:szCs w:val="24"/>
        </w:rPr>
      </w:pPr>
      <w:r w:rsidRPr="009973B7">
        <w:rPr>
          <w:rFonts w:ascii="Georgia" w:eastAsia="宋体" w:hAnsi="Georgia" w:cs="宋体"/>
          <w:i/>
          <w:iCs/>
          <w:color w:val="000000"/>
          <w:kern w:val="0"/>
          <w:sz w:val="24"/>
          <w:szCs w:val="24"/>
        </w:rPr>
        <w:t>DataSourceBuilder</w:t>
      </w:r>
      <w:r w:rsidRPr="009973B7">
        <w:rPr>
          <w:rFonts w:ascii="Georgia" w:eastAsia="宋体" w:hAnsi="Georgia" w:cs="宋体"/>
          <w:color w:val="000000"/>
          <w:kern w:val="0"/>
          <w:sz w:val="24"/>
          <w:szCs w:val="24"/>
        </w:rPr>
        <w:t> is a Java convenience class to create a data source with common implementations and properties.</w:t>
      </w:r>
    </w:p>
    <w:p w:rsidR="009973B7" w:rsidRPr="009973B7" w:rsidRDefault="009973B7" w:rsidP="009973B7">
      <w:pPr>
        <w:widowControl/>
        <w:spacing w:before="100" w:beforeAutospacing="1" w:after="100" w:afterAutospacing="1"/>
        <w:jc w:val="left"/>
        <w:rPr>
          <w:ins w:id="0" w:author="Unknown"/>
          <w:rFonts w:ascii="Georgia" w:eastAsia="宋体" w:hAnsi="Georgia" w:cs="宋体"/>
          <w:color w:val="000000"/>
          <w:kern w:val="0"/>
          <w:sz w:val="24"/>
          <w:szCs w:val="24"/>
        </w:rPr>
      </w:pPr>
      <w:ins w:id="1" w:author="Unknown">
        <w:r w:rsidRPr="009973B7">
          <w:rPr>
            <w:rFonts w:ascii="Georgia" w:eastAsia="宋体" w:hAnsi="Georgia" w:cs="宋体"/>
            <w:i/>
            <w:iCs/>
            <w:color w:val="000000"/>
            <w:kern w:val="0"/>
            <w:sz w:val="24"/>
            <w:szCs w:val="24"/>
          </w:rPr>
          <w:t>H2</w:t>
        </w:r>
        <w:r w:rsidRPr="009973B7">
          <w:rPr>
            <w:rFonts w:ascii="Georgia" w:eastAsia="宋体" w:hAnsi="Georgia" w:cs="宋体"/>
            <w:color w:val="000000"/>
            <w:kern w:val="0"/>
            <w:sz w:val="24"/>
            <w:szCs w:val="24"/>
          </w:rPr>
          <w:t> is an open source relational database management system created entirely in Java. It can be embedded in Java applications or run in the client-server mode. It is easy to deploy and install and has small footprint.</w:t>
        </w:r>
      </w:ins>
    </w:p>
    <w:p w:rsidR="009973B7" w:rsidRPr="009973B7" w:rsidRDefault="009973B7" w:rsidP="009973B7">
      <w:pPr>
        <w:widowControl/>
        <w:spacing w:before="100" w:beforeAutospacing="1" w:after="100" w:afterAutospacing="1"/>
        <w:jc w:val="left"/>
        <w:rPr>
          <w:ins w:id="2" w:author="Unknown"/>
          <w:rFonts w:ascii="Georgia" w:eastAsia="宋体" w:hAnsi="Georgia" w:cs="宋体"/>
          <w:color w:val="000000"/>
          <w:kern w:val="0"/>
          <w:sz w:val="24"/>
          <w:szCs w:val="24"/>
        </w:rPr>
      </w:pPr>
      <w:ins w:id="3" w:author="Unknown">
        <w:r w:rsidRPr="009973B7">
          <w:rPr>
            <w:rFonts w:ascii="Georgia" w:eastAsia="宋体" w:hAnsi="Georgia" w:cs="宋体"/>
            <w:i/>
            <w:iCs/>
            <w:color w:val="000000"/>
            <w:kern w:val="0"/>
            <w:sz w:val="24"/>
            <w:szCs w:val="24"/>
          </w:rPr>
          <w:t>Spring</w:t>
        </w:r>
        <w:r w:rsidRPr="009973B7">
          <w:rPr>
            <w:rFonts w:ascii="Georgia" w:eastAsia="宋体" w:hAnsi="Georgia" w:cs="宋体"/>
            <w:color w:val="000000"/>
            <w:kern w:val="0"/>
            <w:sz w:val="24"/>
            <w:szCs w:val="24"/>
          </w:rPr>
          <w:t> is a Java application framework for developing Java enterprise applications. It also helps integrate various enterprise components. Spring Boot makes it easy to create Spring-powered, production-grade applications and services with minimum setup requirements.</w:t>
        </w:r>
      </w:ins>
    </w:p>
    <w:p w:rsidR="009973B7" w:rsidRPr="009973B7" w:rsidRDefault="009973B7" w:rsidP="009973B7">
      <w:pPr>
        <w:widowControl/>
        <w:spacing w:before="375" w:after="375"/>
        <w:jc w:val="left"/>
        <w:outlineLvl w:val="1"/>
        <w:rPr>
          <w:ins w:id="4" w:author="Unknown"/>
          <w:rFonts w:ascii="Times New Roman" w:eastAsia="宋体" w:hAnsi="Times New Roman" w:cs="Times New Roman"/>
          <w:b/>
          <w:bCs/>
          <w:color w:val="000000"/>
          <w:kern w:val="0"/>
          <w:sz w:val="36"/>
          <w:szCs w:val="36"/>
        </w:rPr>
      </w:pPr>
      <w:ins w:id="5" w:author="Unknown">
        <w:r w:rsidRPr="009973B7">
          <w:rPr>
            <w:rFonts w:ascii="Times New Roman" w:eastAsia="宋体" w:hAnsi="Times New Roman" w:cs="Times New Roman"/>
            <w:b/>
            <w:bCs/>
            <w:color w:val="000000"/>
            <w:kern w:val="0"/>
            <w:sz w:val="36"/>
            <w:szCs w:val="36"/>
          </w:rPr>
          <w:t>Application</w:t>
        </w:r>
      </w:ins>
    </w:p>
    <w:p w:rsidR="009973B7" w:rsidRPr="009973B7" w:rsidRDefault="009973B7" w:rsidP="009973B7">
      <w:pPr>
        <w:widowControl/>
        <w:spacing w:before="100" w:beforeAutospacing="1" w:after="100" w:afterAutospacing="1"/>
        <w:jc w:val="left"/>
        <w:rPr>
          <w:ins w:id="6" w:author="Unknown"/>
          <w:rFonts w:ascii="Georgia" w:eastAsia="宋体" w:hAnsi="Georgia" w:cs="宋体"/>
          <w:color w:val="000000"/>
          <w:kern w:val="0"/>
          <w:sz w:val="24"/>
          <w:szCs w:val="24"/>
        </w:rPr>
      </w:pPr>
      <w:ins w:id="7" w:author="Unknown">
        <w:r w:rsidRPr="009973B7">
          <w:rPr>
            <w:rFonts w:ascii="Georgia" w:eastAsia="宋体" w:hAnsi="Georgia" w:cs="宋体"/>
            <w:color w:val="000000"/>
            <w:kern w:val="0"/>
            <w:sz w:val="24"/>
            <w:szCs w:val="24"/>
          </w:rPr>
          <w:t>The following is a simple Spring Boot console application. It retrieves data from the H2 in-memory database and displays it in the terminal. To configure the datasource, we use the </w:t>
        </w:r>
        <w:r w:rsidRPr="009973B7">
          <w:rPr>
            <w:rFonts w:ascii="宋体" w:eastAsia="宋体" w:hAnsi="宋体" w:cs="宋体"/>
            <w:color w:val="000000"/>
            <w:kern w:val="0"/>
            <w:sz w:val="24"/>
          </w:rPr>
          <w:t>DataSourceBuilder</w:t>
        </w:r>
        <w:r w:rsidRPr="009973B7">
          <w:rPr>
            <w:rFonts w:ascii="Georgia" w:eastAsia="宋体" w:hAnsi="Georgia" w:cs="宋体"/>
            <w:color w:val="000000"/>
            <w:kern w:val="0"/>
            <w:sz w:val="24"/>
            <w:szCs w:val="24"/>
          </w:rPr>
          <w:t>class.</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8" w:author="Unknown"/>
          <w:rFonts w:ascii="Courier New" w:eastAsia="宋体" w:hAnsi="Courier New" w:cs="Courier New"/>
          <w:color w:val="000000"/>
          <w:kern w:val="0"/>
          <w:sz w:val="20"/>
          <w:szCs w:val="20"/>
        </w:rPr>
      </w:pPr>
      <w:ins w:id="9" w:author="Unknown">
        <w:r w:rsidRPr="009973B7">
          <w:rPr>
            <w:rFonts w:ascii="Courier New" w:eastAsia="宋体" w:hAnsi="Courier New" w:cs="Courier New"/>
            <w:color w:val="000000"/>
            <w:kern w:val="0"/>
            <w:sz w:val="20"/>
            <w:szCs w:val="20"/>
          </w:rPr>
          <w:t>$ tree</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10" w:author="Unknown"/>
          <w:rFonts w:ascii="Courier New" w:eastAsia="宋体" w:hAnsi="Courier New" w:cs="Courier New"/>
          <w:color w:val="000000"/>
          <w:kern w:val="0"/>
          <w:sz w:val="20"/>
          <w:szCs w:val="20"/>
        </w:rPr>
      </w:pPr>
      <w:ins w:id="11" w:author="Unknown">
        <w:r w:rsidRPr="009973B7">
          <w:rPr>
            <w:rFonts w:ascii="Courier New" w:eastAsia="宋体" w:hAnsi="Courier New" w:cs="Courier New"/>
            <w:color w:val="000000"/>
            <w:kern w:val="0"/>
            <w:sz w:val="20"/>
            <w:szCs w:val="20"/>
          </w:rPr>
          <w:t>.</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12" w:author="Unknown"/>
          <w:rFonts w:ascii="Courier New" w:eastAsia="宋体" w:hAnsi="Courier New" w:cs="Courier New"/>
          <w:color w:val="000000"/>
          <w:kern w:val="0"/>
          <w:sz w:val="20"/>
          <w:szCs w:val="20"/>
        </w:rPr>
      </w:pPr>
      <w:ins w:id="13" w:author="Unknown">
        <w:r w:rsidRPr="009973B7">
          <w:rPr>
            <w:rFonts w:ascii="Courier New" w:eastAsia="宋体" w:hAnsi="Courier New" w:cs="Courier New"/>
            <w:color w:val="000000"/>
            <w:kern w:val="0"/>
            <w:sz w:val="20"/>
            <w:szCs w:val="20"/>
          </w:rPr>
          <w:t>├── pom.xml</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14" w:author="Unknown"/>
          <w:rFonts w:ascii="Courier New" w:eastAsia="宋体" w:hAnsi="Courier New" w:cs="Courier New"/>
          <w:color w:val="000000"/>
          <w:kern w:val="0"/>
          <w:sz w:val="20"/>
          <w:szCs w:val="20"/>
        </w:rPr>
      </w:pPr>
      <w:ins w:id="15" w:author="Unknown">
        <w:r w:rsidRPr="009973B7">
          <w:rPr>
            <w:rFonts w:ascii="Courier New" w:eastAsia="宋体" w:hAnsi="Courier New" w:cs="Courier New"/>
            <w:color w:val="000000"/>
            <w:kern w:val="0"/>
            <w:sz w:val="20"/>
            <w:szCs w:val="20"/>
          </w:rPr>
          <w:t>└── src</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16" w:author="Unknown"/>
          <w:rFonts w:ascii="Courier New" w:eastAsia="宋体" w:hAnsi="Courier New" w:cs="Courier New"/>
          <w:color w:val="000000"/>
          <w:kern w:val="0"/>
          <w:sz w:val="20"/>
          <w:szCs w:val="20"/>
        </w:rPr>
      </w:pPr>
      <w:ins w:id="17" w:author="Unknown">
        <w:r w:rsidRPr="009973B7">
          <w:rPr>
            <w:rFonts w:ascii="Courier New" w:eastAsia="宋体" w:hAnsi="Courier New" w:cs="Courier New"/>
            <w:color w:val="000000"/>
            <w:kern w:val="0"/>
            <w:sz w:val="20"/>
            <w:szCs w:val="20"/>
          </w:rPr>
          <w:t xml:space="preserve">    ├── main</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18" w:author="Unknown"/>
          <w:rFonts w:ascii="Courier New" w:eastAsia="宋体" w:hAnsi="Courier New" w:cs="Courier New"/>
          <w:color w:val="000000"/>
          <w:kern w:val="0"/>
          <w:sz w:val="20"/>
          <w:szCs w:val="20"/>
        </w:rPr>
      </w:pPr>
      <w:ins w:id="19" w:author="Unknown">
        <w:r w:rsidRPr="009973B7">
          <w:rPr>
            <w:rFonts w:ascii="Courier New" w:eastAsia="宋体" w:hAnsi="Courier New" w:cs="Courier New"/>
            <w:color w:val="000000"/>
            <w:kern w:val="0"/>
            <w:sz w:val="20"/>
            <w:szCs w:val="20"/>
          </w:rPr>
          <w:t xml:space="preserve">    │   ├── java</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20" w:author="Unknown"/>
          <w:rFonts w:ascii="Courier New" w:eastAsia="宋体" w:hAnsi="Courier New" w:cs="Courier New"/>
          <w:color w:val="000000"/>
          <w:kern w:val="0"/>
          <w:sz w:val="20"/>
          <w:szCs w:val="20"/>
        </w:rPr>
      </w:pPr>
      <w:ins w:id="21" w:author="Unknown">
        <w:r w:rsidRPr="009973B7">
          <w:rPr>
            <w:rFonts w:ascii="Courier New" w:eastAsia="宋体" w:hAnsi="Courier New" w:cs="Courier New"/>
            <w:color w:val="000000"/>
            <w:kern w:val="0"/>
            <w:sz w:val="20"/>
            <w:szCs w:val="20"/>
          </w:rPr>
          <w:t xml:space="preserve">    │   │   └── com</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22" w:author="Unknown"/>
          <w:rFonts w:ascii="Courier New" w:eastAsia="宋体" w:hAnsi="Courier New" w:cs="Courier New"/>
          <w:color w:val="000000"/>
          <w:kern w:val="0"/>
          <w:sz w:val="20"/>
          <w:szCs w:val="20"/>
        </w:rPr>
      </w:pPr>
      <w:ins w:id="23" w:author="Unknown">
        <w:r w:rsidRPr="009973B7">
          <w:rPr>
            <w:rFonts w:ascii="Courier New" w:eastAsia="宋体" w:hAnsi="Courier New" w:cs="Courier New"/>
            <w:color w:val="000000"/>
            <w:kern w:val="0"/>
            <w:sz w:val="20"/>
            <w:szCs w:val="20"/>
          </w:rPr>
          <w:t xml:space="preserve">    │   │       └── zetcode</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24" w:author="Unknown"/>
          <w:rFonts w:ascii="Courier New" w:eastAsia="宋体" w:hAnsi="Courier New" w:cs="Courier New"/>
          <w:color w:val="000000"/>
          <w:kern w:val="0"/>
          <w:sz w:val="20"/>
          <w:szCs w:val="20"/>
        </w:rPr>
      </w:pPr>
      <w:ins w:id="25" w:author="Unknown">
        <w:r w:rsidRPr="009973B7">
          <w:rPr>
            <w:rFonts w:ascii="Courier New" w:eastAsia="宋体" w:hAnsi="Courier New" w:cs="Courier New"/>
            <w:color w:val="000000"/>
            <w:kern w:val="0"/>
            <w:sz w:val="20"/>
            <w:szCs w:val="20"/>
          </w:rPr>
          <w:t xml:space="preserve">    │   │           ├── bean</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26" w:author="Unknown"/>
          <w:rFonts w:ascii="Courier New" w:eastAsia="宋体" w:hAnsi="Courier New" w:cs="Courier New"/>
          <w:color w:val="000000"/>
          <w:kern w:val="0"/>
          <w:sz w:val="20"/>
          <w:szCs w:val="20"/>
        </w:rPr>
      </w:pPr>
      <w:ins w:id="27" w:author="Unknown">
        <w:r w:rsidRPr="009973B7">
          <w:rPr>
            <w:rFonts w:ascii="Courier New" w:eastAsia="宋体" w:hAnsi="Courier New" w:cs="Courier New"/>
            <w:color w:val="000000"/>
            <w:kern w:val="0"/>
            <w:sz w:val="20"/>
            <w:szCs w:val="20"/>
          </w:rPr>
          <w:t xml:space="preserve">    │   │           │   └── Car.java</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28" w:author="Unknown"/>
          <w:rFonts w:ascii="Courier New" w:eastAsia="宋体" w:hAnsi="Courier New" w:cs="Courier New"/>
          <w:color w:val="000000"/>
          <w:kern w:val="0"/>
          <w:sz w:val="20"/>
          <w:szCs w:val="20"/>
        </w:rPr>
      </w:pPr>
      <w:ins w:id="29" w:author="Unknown">
        <w:r w:rsidRPr="009973B7">
          <w:rPr>
            <w:rFonts w:ascii="Courier New" w:eastAsia="宋体" w:hAnsi="Courier New" w:cs="Courier New"/>
            <w:color w:val="000000"/>
            <w:kern w:val="0"/>
            <w:sz w:val="20"/>
            <w:szCs w:val="20"/>
          </w:rPr>
          <w:t xml:space="preserve">    │   │           ├── conf</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30" w:author="Unknown"/>
          <w:rFonts w:ascii="Courier New" w:eastAsia="宋体" w:hAnsi="Courier New" w:cs="Courier New"/>
          <w:color w:val="000000"/>
          <w:kern w:val="0"/>
          <w:sz w:val="20"/>
          <w:szCs w:val="20"/>
        </w:rPr>
      </w:pPr>
      <w:ins w:id="31" w:author="Unknown">
        <w:r w:rsidRPr="009973B7">
          <w:rPr>
            <w:rFonts w:ascii="Courier New" w:eastAsia="宋体" w:hAnsi="Courier New" w:cs="Courier New"/>
            <w:color w:val="000000"/>
            <w:kern w:val="0"/>
            <w:sz w:val="20"/>
            <w:szCs w:val="20"/>
          </w:rPr>
          <w:t xml:space="preserve">    │   │           │   └── AppConfig.java</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32" w:author="Unknown"/>
          <w:rFonts w:ascii="Courier New" w:eastAsia="宋体" w:hAnsi="Courier New" w:cs="Courier New"/>
          <w:color w:val="000000"/>
          <w:kern w:val="0"/>
          <w:sz w:val="20"/>
          <w:szCs w:val="20"/>
        </w:rPr>
      </w:pPr>
      <w:ins w:id="33" w:author="Unknown">
        <w:r w:rsidRPr="009973B7">
          <w:rPr>
            <w:rFonts w:ascii="Courier New" w:eastAsia="宋体" w:hAnsi="Courier New" w:cs="Courier New"/>
            <w:color w:val="000000"/>
            <w:kern w:val="0"/>
            <w:sz w:val="20"/>
            <w:szCs w:val="20"/>
          </w:rPr>
          <w:lastRenderedPageBreak/>
          <w:t xml:space="preserve">    │   │           └── main</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34" w:author="Unknown"/>
          <w:rFonts w:ascii="Courier New" w:eastAsia="宋体" w:hAnsi="Courier New" w:cs="Courier New"/>
          <w:color w:val="000000"/>
          <w:kern w:val="0"/>
          <w:sz w:val="20"/>
          <w:szCs w:val="20"/>
        </w:rPr>
      </w:pPr>
      <w:ins w:id="35" w:author="Unknown">
        <w:r w:rsidRPr="009973B7">
          <w:rPr>
            <w:rFonts w:ascii="Courier New" w:eastAsia="宋体" w:hAnsi="Courier New" w:cs="Courier New"/>
            <w:color w:val="000000"/>
            <w:kern w:val="0"/>
            <w:sz w:val="20"/>
            <w:szCs w:val="20"/>
          </w:rPr>
          <w:t xml:space="preserve">    │   │               ├── Application.java</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36" w:author="Unknown"/>
          <w:rFonts w:ascii="Courier New" w:eastAsia="宋体" w:hAnsi="Courier New" w:cs="Courier New"/>
          <w:color w:val="000000"/>
          <w:kern w:val="0"/>
          <w:sz w:val="20"/>
          <w:szCs w:val="20"/>
        </w:rPr>
      </w:pPr>
      <w:ins w:id="37" w:author="Unknown">
        <w:r w:rsidRPr="009973B7">
          <w:rPr>
            <w:rFonts w:ascii="Courier New" w:eastAsia="宋体" w:hAnsi="Courier New" w:cs="Courier New"/>
            <w:color w:val="000000"/>
            <w:kern w:val="0"/>
            <w:sz w:val="20"/>
            <w:szCs w:val="20"/>
          </w:rPr>
          <w:t xml:space="preserve">    │   │               └── MyRunner.java</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38" w:author="Unknown"/>
          <w:rFonts w:ascii="Courier New" w:eastAsia="宋体" w:hAnsi="Courier New" w:cs="Courier New"/>
          <w:color w:val="000000"/>
          <w:kern w:val="0"/>
          <w:sz w:val="20"/>
          <w:szCs w:val="20"/>
        </w:rPr>
      </w:pPr>
      <w:ins w:id="39" w:author="Unknown">
        <w:r w:rsidRPr="009973B7">
          <w:rPr>
            <w:rFonts w:ascii="Courier New" w:eastAsia="宋体" w:hAnsi="Courier New" w:cs="Courier New"/>
            <w:color w:val="000000"/>
            <w:kern w:val="0"/>
            <w:sz w:val="20"/>
            <w:szCs w:val="20"/>
          </w:rPr>
          <w:t xml:space="preserve">    │   └── resources</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40" w:author="Unknown"/>
          <w:rFonts w:ascii="Courier New" w:eastAsia="宋体" w:hAnsi="Courier New" w:cs="Courier New"/>
          <w:color w:val="000000"/>
          <w:kern w:val="0"/>
          <w:sz w:val="20"/>
          <w:szCs w:val="20"/>
        </w:rPr>
      </w:pPr>
      <w:ins w:id="41" w:author="Unknown">
        <w:r w:rsidRPr="009973B7">
          <w:rPr>
            <w:rFonts w:ascii="Courier New" w:eastAsia="宋体" w:hAnsi="Courier New" w:cs="Courier New"/>
            <w:color w:val="000000"/>
            <w:kern w:val="0"/>
            <w:sz w:val="20"/>
            <w:szCs w:val="20"/>
          </w:rPr>
          <w:t xml:space="preserve">    │       ├── application.yml</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42" w:author="Unknown"/>
          <w:rFonts w:ascii="Courier New" w:eastAsia="宋体" w:hAnsi="Courier New" w:cs="Courier New"/>
          <w:color w:val="000000"/>
          <w:kern w:val="0"/>
          <w:sz w:val="20"/>
          <w:szCs w:val="20"/>
        </w:rPr>
      </w:pPr>
      <w:ins w:id="43" w:author="Unknown">
        <w:r w:rsidRPr="009973B7">
          <w:rPr>
            <w:rFonts w:ascii="Courier New" w:eastAsia="宋体" w:hAnsi="Courier New" w:cs="Courier New"/>
            <w:color w:val="000000"/>
            <w:kern w:val="0"/>
            <w:sz w:val="20"/>
            <w:szCs w:val="20"/>
          </w:rPr>
          <w:t xml:space="preserve">    │       ├── data-h2.sql</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44" w:author="Unknown"/>
          <w:rFonts w:ascii="Courier New" w:eastAsia="宋体" w:hAnsi="Courier New" w:cs="Courier New"/>
          <w:color w:val="000000"/>
          <w:kern w:val="0"/>
          <w:sz w:val="20"/>
          <w:szCs w:val="20"/>
        </w:rPr>
      </w:pPr>
      <w:ins w:id="45" w:author="Unknown">
        <w:r w:rsidRPr="009973B7">
          <w:rPr>
            <w:rFonts w:ascii="Courier New" w:eastAsia="宋体" w:hAnsi="Courier New" w:cs="Courier New"/>
            <w:color w:val="000000"/>
            <w:kern w:val="0"/>
            <w:sz w:val="20"/>
            <w:szCs w:val="20"/>
          </w:rPr>
          <w:t xml:space="preserve">    │       ├── logback.xml</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46" w:author="Unknown"/>
          <w:rFonts w:ascii="Courier New" w:eastAsia="宋体" w:hAnsi="Courier New" w:cs="Courier New"/>
          <w:color w:val="000000"/>
          <w:kern w:val="0"/>
          <w:sz w:val="20"/>
          <w:szCs w:val="20"/>
        </w:rPr>
      </w:pPr>
      <w:ins w:id="47" w:author="Unknown">
        <w:r w:rsidRPr="009973B7">
          <w:rPr>
            <w:rFonts w:ascii="Courier New" w:eastAsia="宋体" w:hAnsi="Courier New" w:cs="Courier New"/>
            <w:color w:val="000000"/>
            <w:kern w:val="0"/>
            <w:sz w:val="20"/>
            <w:szCs w:val="20"/>
          </w:rPr>
          <w:t xml:space="preserve">    │       └── schema-h2.sql</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48" w:author="Unknown"/>
          <w:rFonts w:ascii="Courier New" w:eastAsia="宋体" w:hAnsi="Courier New" w:cs="Courier New"/>
          <w:color w:val="000000"/>
          <w:kern w:val="0"/>
          <w:sz w:val="20"/>
          <w:szCs w:val="20"/>
        </w:rPr>
      </w:pPr>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49" w:author="Unknown"/>
          <w:rFonts w:ascii="Courier New" w:eastAsia="宋体" w:hAnsi="Courier New" w:cs="Courier New"/>
          <w:color w:val="000000"/>
          <w:kern w:val="0"/>
          <w:sz w:val="20"/>
          <w:szCs w:val="20"/>
        </w:rPr>
      </w:pPr>
      <w:ins w:id="50" w:author="Unknown">
        <w:r w:rsidRPr="009973B7">
          <w:rPr>
            <w:rFonts w:ascii="Courier New" w:eastAsia="宋体" w:hAnsi="Courier New" w:cs="Courier New"/>
            <w:color w:val="000000"/>
            <w:kern w:val="0"/>
            <w:sz w:val="20"/>
            <w:szCs w:val="20"/>
          </w:rPr>
          <w:t xml:space="preserve">    └── test</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51" w:author="Unknown"/>
          <w:rFonts w:ascii="Courier New" w:eastAsia="宋体" w:hAnsi="Courier New" w:cs="Courier New"/>
          <w:color w:val="000000"/>
          <w:kern w:val="0"/>
          <w:sz w:val="20"/>
          <w:szCs w:val="20"/>
        </w:rPr>
      </w:pPr>
      <w:ins w:id="52" w:author="Unknown">
        <w:r w:rsidRPr="009973B7">
          <w:rPr>
            <w:rFonts w:ascii="Courier New" w:eastAsia="宋体" w:hAnsi="Courier New" w:cs="Courier New"/>
            <w:color w:val="000000"/>
            <w:kern w:val="0"/>
            <w:sz w:val="20"/>
            <w:szCs w:val="20"/>
          </w:rPr>
          <w:t xml:space="preserve">        └── java</w:t>
        </w:r>
      </w:ins>
    </w:p>
    <w:p w:rsidR="009973B7" w:rsidRPr="009973B7" w:rsidRDefault="009973B7" w:rsidP="009973B7">
      <w:pPr>
        <w:widowControl/>
        <w:spacing w:before="100" w:beforeAutospacing="1" w:after="100" w:afterAutospacing="1"/>
        <w:jc w:val="left"/>
        <w:rPr>
          <w:ins w:id="53" w:author="Unknown"/>
          <w:rFonts w:ascii="Georgia" w:eastAsia="宋体" w:hAnsi="Georgia" w:cs="宋体"/>
          <w:color w:val="000000"/>
          <w:kern w:val="0"/>
          <w:sz w:val="24"/>
          <w:szCs w:val="24"/>
        </w:rPr>
      </w:pPr>
      <w:ins w:id="54" w:author="Unknown">
        <w:r w:rsidRPr="009973B7">
          <w:rPr>
            <w:rFonts w:ascii="Georgia" w:eastAsia="宋体" w:hAnsi="Georgia" w:cs="宋体"/>
            <w:color w:val="000000"/>
            <w:kern w:val="0"/>
            <w:sz w:val="24"/>
            <w:szCs w:val="24"/>
          </w:rPr>
          <w:t>This is the project structure.</w:t>
        </w:r>
      </w:ins>
    </w:p>
    <w:p w:rsidR="009973B7" w:rsidRPr="009973B7" w:rsidRDefault="009973B7" w:rsidP="009973B7">
      <w:pPr>
        <w:widowControl/>
        <w:shd w:val="clear" w:color="auto" w:fill="BDBDBD"/>
        <w:jc w:val="left"/>
        <w:rPr>
          <w:ins w:id="55" w:author="Unknown"/>
          <w:rFonts w:ascii="Georgia" w:eastAsia="宋体" w:hAnsi="Georgia" w:cs="宋体"/>
          <w:color w:val="000000"/>
          <w:kern w:val="0"/>
          <w:sz w:val="24"/>
          <w:szCs w:val="24"/>
        </w:rPr>
      </w:pPr>
      <w:ins w:id="56" w:author="Unknown">
        <w:r w:rsidRPr="009973B7">
          <w:rPr>
            <w:rFonts w:ascii="Georgia" w:eastAsia="宋体" w:hAnsi="Georgia" w:cs="宋体"/>
            <w:color w:val="000000"/>
            <w:kern w:val="0"/>
            <w:sz w:val="24"/>
            <w:szCs w:val="24"/>
          </w:rPr>
          <w:t>pom.xml</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57" w:author="Unknown"/>
          <w:rFonts w:ascii="Courier New" w:eastAsia="宋体" w:hAnsi="Courier New" w:cs="Courier New"/>
          <w:color w:val="000000"/>
          <w:kern w:val="0"/>
          <w:sz w:val="20"/>
          <w:szCs w:val="20"/>
        </w:rPr>
      </w:pPr>
      <w:ins w:id="58" w:author="Unknown">
        <w:r w:rsidRPr="009973B7">
          <w:rPr>
            <w:rFonts w:ascii="Courier New" w:eastAsia="宋体" w:hAnsi="Courier New" w:cs="Courier New"/>
            <w:color w:val="000000"/>
            <w:kern w:val="0"/>
            <w:sz w:val="20"/>
            <w:szCs w:val="20"/>
          </w:rPr>
          <w:t>&lt;?xml version="1.0" encoding="UTF-8"?&gt;</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59" w:author="Unknown"/>
          <w:rFonts w:ascii="Courier New" w:eastAsia="宋体" w:hAnsi="Courier New" w:cs="Courier New"/>
          <w:color w:val="000000"/>
          <w:kern w:val="0"/>
          <w:sz w:val="20"/>
          <w:szCs w:val="20"/>
        </w:rPr>
      </w:pPr>
      <w:ins w:id="60" w:author="Unknown">
        <w:r w:rsidRPr="009973B7">
          <w:rPr>
            <w:rFonts w:ascii="Courier New" w:eastAsia="宋体" w:hAnsi="Courier New" w:cs="Courier New"/>
            <w:color w:val="000000"/>
            <w:kern w:val="0"/>
            <w:sz w:val="20"/>
            <w:szCs w:val="20"/>
          </w:rPr>
          <w:t xml:space="preserve">&lt;project xmlns="http://maven.apache.org/POM/4.0.0" </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61" w:author="Unknown"/>
          <w:rFonts w:ascii="Courier New" w:eastAsia="宋体" w:hAnsi="Courier New" w:cs="Courier New"/>
          <w:color w:val="000000"/>
          <w:kern w:val="0"/>
          <w:sz w:val="20"/>
          <w:szCs w:val="20"/>
        </w:rPr>
      </w:pPr>
      <w:ins w:id="62" w:author="Unknown">
        <w:r w:rsidRPr="009973B7">
          <w:rPr>
            <w:rFonts w:ascii="Courier New" w:eastAsia="宋体" w:hAnsi="Courier New" w:cs="Courier New"/>
            <w:color w:val="000000"/>
            <w:kern w:val="0"/>
            <w:sz w:val="20"/>
            <w:szCs w:val="20"/>
          </w:rPr>
          <w:t xml:space="preserve">         xmlns:xsi="http://www.w3.org/2001/XMLSchema-instance" </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63" w:author="Unknown"/>
          <w:rFonts w:ascii="Courier New" w:eastAsia="宋体" w:hAnsi="Courier New" w:cs="Courier New"/>
          <w:color w:val="000000"/>
          <w:kern w:val="0"/>
          <w:sz w:val="20"/>
          <w:szCs w:val="20"/>
        </w:rPr>
      </w:pPr>
      <w:ins w:id="64" w:author="Unknown">
        <w:r w:rsidRPr="009973B7">
          <w:rPr>
            <w:rFonts w:ascii="Courier New" w:eastAsia="宋体" w:hAnsi="Courier New" w:cs="Courier New"/>
            <w:color w:val="000000"/>
            <w:kern w:val="0"/>
            <w:sz w:val="20"/>
            <w:szCs w:val="20"/>
          </w:rPr>
          <w:t xml:space="preserve">         xsi:schemaLocation="http://maven.apache.org/POM/4.0.0 </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65" w:author="Unknown"/>
          <w:rFonts w:ascii="Courier New" w:eastAsia="宋体" w:hAnsi="Courier New" w:cs="Courier New"/>
          <w:color w:val="000000"/>
          <w:kern w:val="0"/>
          <w:sz w:val="20"/>
          <w:szCs w:val="20"/>
        </w:rPr>
      </w:pPr>
      <w:ins w:id="66" w:author="Unknown">
        <w:r w:rsidRPr="009973B7">
          <w:rPr>
            <w:rFonts w:ascii="Courier New" w:eastAsia="宋体" w:hAnsi="Courier New" w:cs="Courier New"/>
            <w:color w:val="000000"/>
            <w:kern w:val="0"/>
            <w:sz w:val="20"/>
            <w:szCs w:val="20"/>
          </w:rPr>
          <w:t xml:space="preserve">                             http://maven.apache.org/xsd/maven-4.0.0.xsd"&gt;</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67" w:author="Unknown"/>
          <w:rFonts w:ascii="Courier New" w:eastAsia="宋体" w:hAnsi="Courier New" w:cs="Courier New"/>
          <w:color w:val="000000"/>
          <w:kern w:val="0"/>
          <w:sz w:val="20"/>
          <w:szCs w:val="20"/>
        </w:rPr>
      </w:pPr>
      <w:ins w:id="68" w:author="Unknown">
        <w:r w:rsidRPr="009973B7">
          <w:rPr>
            <w:rFonts w:ascii="Courier New" w:eastAsia="宋体" w:hAnsi="Courier New" w:cs="Courier New"/>
            <w:color w:val="000000"/>
            <w:kern w:val="0"/>
            <w:sz w:val="20"/>
            <w:szCs w:val="20"/>
          </w:rPr>
          <w:t xml:space="preserve">    </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69" w:author="Unknown"/>
          <w:rFonts w:ascii="Courier New" w:eastAsia="宋体" w:hAnsi="Courier New" w:cs="Courier New"/>
          <w:color w:val="000000"/>
          <w:kern w:val="0"/>
          <w:sz w:val="20"/>
          <w:szCs w:val="20"/>
        </w:rPr>
      </w:pPr>
      <w:ins w:id="70" w:author="Unknown">
        <w:r w:rsidRPr="009973B7">
          <w:rPr>
            <w:rFonts w:ascii="Courier New" w:eastAsia="宋体" w:hAnsi="Courier New" w:cs="Courier New"/>
            <w:color w:val="000000"/>
            <w:kern w:val="0"/>
            <w:sz w:val="20"/>
            <w:szCs w:val="20"/>
          </w:rPr>
          <w:t xml:space="preserve">    &lt;modelVersion&gt;4.0.0&lt;/modelVersion&gt;</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71" w:author="Unknown"/>
          <w:rFonts w:ascii="Courier New" w:eastAsia="宋体" w:hAnsi="Courier New" w:cs="Courier New"/>
          <w:color w:val="000000"/>
          <w:kern w:val="0"/>
          <w:sz w:val="20"/>
          <w:szCs w:val="20"/>
        </w:rPr>
      </w:pPr>
      <w:ins w:id="72" w:author="Unknown">
        <w:r w:rsidRPr="009973B7">
          <w:rPr>
            <w:rFonts w:ascii="Courier New" w:eastAsia="宋体" w:hAnsi="Courier New" w:cs="Courier New"/>
            <w:color w:val="000000"/>
            <w:kern w:val="0"/>
            <w:sz w:val="20"/>
            <w:szCs w:val="20"/>
          </w:rPr>
          <w:t xml:space="preserve">    &lt;groupId&gt;com.zetcode&lt;/groupId&gt;</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73" w:author="Unknown"/>
          <w:rFonts w:ascii="Courier New" w:eastAsia="宋体" w:hAnsi="Courier New" w:cs="Courier New"/>
          <w:color w:val="000000"/>
          <w:kern w:val="0"/>
          <w:sz w:val="20"/>
          <w:szCs w:val="20"/>
        </w:rPr>
      </w:pPr>
      <w:ins w:id="74" w:author="Unknown">
        <w:r w:rsidRPr="009973B7">
          <w:rPr>
            <w:rFonts w:ascii="Courier New" w:eastAsia="宋体" w:hAnsi="Courier New" w:cs="Courier New"/>
            <w:color w:val="000000"/>
            <w:kern w:val="0"/>
            <w:sz w:val="20"/>
            <w:szCs w:val="20"/>
          </w:rPr>
          <w:t xml:space="preserve">    &lt;artifactId&gt;SpringBootDataSourceBuilder&lt;/artifactId&gt;</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75" w:author="Unknown"/>
          <w:rFonts w:ascii="Courier New" w:eastAsia="宋体" w:hAnsi="Courier New" w:cs="Courier New"/>
          <w:color w:val="000000"/>
          <w:kern w:val="0"/>
          <w:sz w:val="20"/>
          <w:szCs w:val="20"/>
        </w:rPr>
      </w:pPr>
      <w:ins w:id="76" w:author="Unknown">
        <w:r w:rsidRPr="009973B7">
          <w:rPr>
            <w:rFonts w:ascii="Courier New" w:eastAsia="宋体" w:hAnsi="Courier New" w:cs="Courier New"/>
            <w:color w:val="000000"/>
            <w:kern w:val="0"/>
            <w:sz w:val="20"/>
            <w:szCs w:val="20"/>
          </w:rPr>
          <w:t xml:space="preserve">    &lt;version&gt;1.0-SNAPSHOT&lt;/version&gt;</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77" w:author="Unknown"/>
          <w:rFonts w:ascii="Courier New" w:eastAsia="宋体" w:hAnsi="Courier New" w:cs="Courier New"/>
          <w:color w:val="000000"/>
          <w:kern w:val="0"/>
          <w:sz w:val="20"/>
          <w:szCs w:val="20"/>
        </w:rPr>
      </w:pPr>
      <w:ins w:id="78" w:author="Unknown">
        <w:r w:rsidRPr="009973B7">
          <w:rPr>
            <w:rFonts w:ascii="Courier New" w:eastAsia="宋体" w:hAnsi="Courier New" w:cs="Courier New"/>
            <w:color w:val="000000"/>
            <w:kern w:val="0"/>
            <w:sz w:val="20"/>
            <w:szCs w:val="20"/>
          </w:rPr>
          <w:t xml:space="preserve">    &lt;packaging&gt;jar&lt;/packaging&gt;</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79" w:author="Unknown"/>
          <w:rFonts w:ascii="Courier New" w:eastAsia="宋体" w:hAnsi="Courier New" w:cs="Courier New"/>
          <w:color w:val="000000"/>
          <w:kern w:val="0"/>
          <w:sz w:val="20"/>
          <w:szCs w:val="20"/>
        </w:rPr>
      </w:pPr>
      <w:ins w:id="80" w:author="Unknown">
        <w:r w:rsidRPr="009973B7">
          <w:rPr>
            <w:rFonts w:ascii="Courier New" w:eastAsia="宋体" w:hAnsi="Courier New" w:cs="Courier New"/>
            <w:color w:val="000000"/>
            <w:kern w:val="0"/>
            <w:sz w:val="20"/>
            <w:szCs w:val="20"/>
          </w:rPr>
          <w:t xml:space="preserve">    &lt;properties&gt;</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81" w:author="Unknown"/>
          <w:rFonts w:ascii="Courier New" w:eastAsia="宋体" w:hAnsi="Courier New" w:cs="Courier New"/>
          <w:color w:val="000000"/>
          <w:kern w:val="0"/>
          <w:sz w:val="20"/>
          <w:szCs w:val="20"/>
        </w:rPr>
      </w:pPr>
      <w:ins w:id="82" w:author="Unknown">
        <w:r w:rsidRPr="009973B7">
          <w:rPr>
            <w:rFonts w:ascii="Courier New" w:eastAsia="宋体" w:hAnsi="Courier New" w:cs="Courier New"/>
            <w:color w:val="000000"/>
            <w:kern w:val="0"/>
            <w:sz w:val="20"/>
            <w:szCs w:val="20"/>
          </w:rPr>
          <w:t xml:space="preserve">        &lt;project.build.sourceEncoding&gt;UTF-8&lt;/project.build.sourceEncoding&gt;</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83" w:author="Unknown"/>
          <w:rFonts w:ascii="Courier New" w:eastAsia="宋体" w:hAnsi="Courier New" w:cs="Courier New"/>
          <w:color w:val="000000"/>
          <w:kern w:val="0"/>
          <w:sz w:val="20"/>
          <w:szCs w:val="20"/>
        </w:rPr>
      </w:pPr>
      <w:ins w:id="84" w:author="Unknown">
        <w:r w:rsidRPr="009973B7">
          <w:rPr>
            <w:rFonts w:ascii="Courier New" w:eastAsia="宋体" w:hAnsi="Courier New" w:cs="Courier New"/>
            <w:color w:val="000000"/>
            <w:kern w:val="0"/>
            <w:sz w:val="20"/>
            <w:szCs w:val="20"/>
          </w:rPr>
          <w:t xml:space="preserve">        &lt;maven.compiler.source&gt;1.8&lt;/maven.compiler.source&gt;</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85" w:author="Unknown"/>
          <w:rFonts w:ascii="Courier New" w:eastAsia="宋体" w:hAnsi="Courier New" w:cs="Courier New"/>
          <w:color w:val="000000"/>
          <w:kern w:val="0"/>
          <w:sz w:val="20"/>
          <w:szCs w:val="20"/>
        </w:rPr>
      </w:pPr>
      <w:ins w:id="86" w:author="Unknown">
        <w:r w:rsidRPr="009973B7">
          <w:rPr>
            <w:rFonts w:ascii="Courier New" w:eastAsia="宋体" w:hAnsi="Courier New" w:cs="Courier New"/>
            <w:color w:val="000000"/>
            <w:kern w:val="0"/>
            <w:sz w:val="20"/>
            <w:szCs w:val="20"/>
          </w:rPr>
          <w:t xml:space="preserve">        &lt;maven.compiler.target&gt;1.8&lt;/maven.compiler.target&gt;</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87" w:author="Unknown"/>
          <w:rFonts w:ascii="Courier New" w:eastAsia="宋体" w:hAnsi="Courier New" w:cs="Courier New"/>
          <w:color w:val="000000"/>
          <w:kern w:val="0"/>
          <w:sz w:val="20"/>
          <w:szCs w:val="20"/>
        </w:rPr>
      </w:pPr>
      <w:ins w:id="88" w:author="Unknown">
        <w:r w:rsidRPr="009973B7">
          <w:rPr>
            <w:rFonts w:ascii="Courier New" w:eastAsia="宋体" w:hAnsi="Courier New" w:cs="Courier New"/>
            <w:color w:val="000000"/>
            <w:kern w:val="0"/>
            <w:sz w:val="20"/>
            <w:szCs w:val="20"/>
          </w:rPr>
          <w:t xml:space="preserve">    &lt;/properties&gt;</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89" w:author="Unknown"/>
          <w:rFonts w:ascii="Courier New" w:eastAsia="宋体" w:hAnsi="Courier New" w:cs="Courier New"/>
          <w:color w:val="000000"/>
          <w:kern w:val="0"/>
          <w:sz w:val="20"/>
          <w:szCs w:val="20"/>
        </w:rPr>
      </w:pPr>
      <w:ins w:id="90" w:author="Unknown">
        <w:r w:rsidRPr="009973B7">
          <w:rPr>
            <w:rFonts w:ascii="Courier New" w:eastAsia="宋体" w:hAnsi="Courier New" w:cs="Courier New"/>
            <w:color w:val="000000"/>
            <w:kern w:val="0"/>
            <w:sz w:val="20"/>
            <w:szCs w:val="20"/>
          </w:rPr>
          <w:t xml:space="preserve">    </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91" w:author="Unknown"/>
          <w:rFonts w:ascii="Courier New" w:eastAsia="宋体" w:hAnsi="Courier New" w:cs="Courier New"/>
          <w:color w:val="000000"/>
          <w:kern w:val="0"/>
          <w:sz w:val="20"/>
          <w:szCs w:val="20"/>
        </w:rPr>
      </w:pPr>
      <w:ins w:id="92" w:author="Unknown">
        <w:r w:rsidRPr="009973B7">
          <w:rPr>
            <w:rFonts w:ascii="Courier New" w:eastAsia="宋体" w:hAnsi="Courier New" w:cs="Courier New"/>
            <w:color w:val="000000"/>
            <w:kern w:val="0"/>
            <w:sz w:val="20"/>
            <w:szCs w:val="20"/>
          </w:rPr>
          <w:t xml:space="preserve">    &lt;parent&gt;</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93" w:author="Unknown"/>
          <w:rFonts w:ascii="Courier New" w:eastAsia="宋体" w:hAnsi="Courier New" w:cs="Courier New"/>
          <w:color w:val="000000"/>
          <w:kern w:val="0"/>
          <w:sz w:val="20"/>
          <w:szCs w:val="20"/>
        </w:rPr>
      </w:pPr>
      <w:ins w:id="94" w:author="Unknown">
        <w:r w:rsidRPr="009973B7">
          <w:rPr>
            <w:rFonts w:ascii="Courier New" w:eastAsia="宋体" w:hAnsi="Courier New" w:cs="Courier New"/>
            <w:color w:val="000000"/>
            <w:kern w:val="0"/>
            <w:sz w:val="20"/>
            <w:szCs w:val="20"/>
          </w:rPr>
          <w:t xml:space="preserve">        &lt;groupId&gt;org.springframework.boot&lt;/groupId&gt;</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95" w:author="Unknown"/>
          <w:rFonts w:ascii="Courier New" w:eastAsia="宋体" w:hAnsi="Courier New" w:cs="Courier New"/>
          <w:color w:val="000000"/>
          <w:kern w:val="0"/>
          <w:sz w:val="20"/>
          <w:szCs w:val="20"/>
        </w:rPr>
      </w:pPr>
      <w:ins w:id="96" w:author="Unknown">
        <w:r w:rsidRPr="009973B7">
          <w:rPr>
            <w:rFonts w:ascii="Courier New" w:eastAsia="宋体" w:hAnsi="Courier New" w:cs="Courier New"/>
            <w:color w:val="000000"/>
            <w:kern w:val="0"/>
            <w:sz w:val="20"/>
            <w:szCs w:val="20"/>
          </w:rPr>
          <w:t xml:space="preserve">        &lt;artifactId&gt;spring-boot-starter-parent&lt;/artifactId&gt;</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97" w:author="Unknown"/>
          <w:rFonts w:ascii="Courier New" w:eastAsia="宋体" w:hAnsi="Courier New" w:cs="Courier New"/>
          <w:color w:val="000000"/>
          <w:kern w:val="0"/>
          <w:sz w:val="20"/>
          <w:szCs w:val="20"/>
        </w:rPr>
      </w:pPr>
      <w:ins w:id="98" w:author="Unknown">
        <w:r w:rsidRPr="009973B7">
          <w:rPr>
            <w:rFonts w:ascii="Courier New" w:eastAsia="宋体" w:hAnsi="Courier New" w:cs="Courier New"/>
            <w:color w:val="000000"/>
            <w:kern w:val="0"/>
            <w:sz w:val="20"/>
            <w:szCs w:val="20"/>
          </w:rPr>
          <w:t xml:space="preserve">        &lt;version&gt;1.5.2.RELEASE&lt;/version&gt;</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99" w:author="Unknown"/>
          <w:rFonts w:ascii="Courier New" w:eastAsia="宋体" w:hAnsi="Courier New" w:cs="Courier New"/>
          <w:color w:val="000000"/>
          <w:kern w:val="0"/>
          <w:sz w:val="20"/>
          <w:szCs w:val="20"/>
        </w:rPr>
      </w:pPr>
      <w:ins w:id="100" w:author="Unknown">
        <w:r w:rsidRPr="009973B7">
          <w:rPr>
            <w:rFonts w:ascii="Courier New" w:eastAsia="宋体" w:hAnsi="Courier New" w:cs="Courier New"/>
            <w:color w:val="000000"/>
            <w:kern w:val="0"/>
            <w:sz w:val="20"/>
            <w:szCs w:val="20"/>
          </w:rPr>
          <w:t xml:space="preserve">    &lt;/parent&gt;        </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101" w:author="Unknown"/>
          <w:rFonts w:ascii="Courier New" w:eastAsia="宋体" w:hAnsi="Courier New" w:cs="Courier New"/>
          <w:color w:val="000000"/>
          <w:kern w:val="0"/>
          <w:sz w:val="20"/>
          <w:szCs w:val="20"/>
        </w:rPr>
      </w:pPr>
      <w:ins w:id="102" w:author="Unknown">
        <w:r w:rsidRPr="009973B7">
          <w:rPr>
            <w:rFonts w:ascii="Courier New" w:eastAsia="宋体" w:hAnsi="Courier New" w:cs="Courier New"/>
            <w:color w:val="000000"/>
            <w:kern w:val="0"/>
            <w:sz w:val="20"/>
            <w:szCs w:val="20"/>
          </w:rPr>
          <w:t xml:space="preserve">    </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103" w:author="Unknown"/>
          <w:rFonts w:ascii="Courier New" w:eastAsia="宋体" w:hAnsi="Courier New" w:cs="Courier New"/>
          <w:color w:val="000000"/>
          <w:kern w:val="0"/>
          <w:sz w:val="20"/>
          <w:szCs w:val="20"/>
        </w:rPr>
      </w:pPr>
      <w:ins w:id="104" w:author="Unknown">
        <w:r w:rsidRPr="009973B7">
          <w:rPr>
            <w:rFonts w:ascii="Courier New" w:eastAsia="宋体" w:hAnsi="Courier New" w:cs="Courier New"/>
            <w:color w:val="000000"/>
            <w:kern w:val="0"/>
            <w:sz w:val="20"/>
            <w:szCs w:val="20"/>
          </w:rPr>
          <w:t xml:space="preserve">    &lt;dependencies&gt;</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105" w:author="Unknown"/>
          <w:rFonts w:ascii="Courier New" w:eastAsia="宋体" w:hAnsi="Courier New" w:cs="Courier New"/>
          <w:color w:val="000000"/>
          <w:kern w:val="0"/>
          <w:sz w:val="20"/>
          <w:szCs w:val="20"/>
        </w:rPr>
      </w:pPr>
      <w:ins w:id="106" w:author="Unknown">
        <w:r w:rsidRPr="009973B7">
          <w:rPr>
            <w:rFonts w:ascii="Courier New" w:eastAsia="宋体" w:hAnsi="Courier New" w:cs="Courier New"/>
            <w:color w:val="000000"/>
            <w:kern w:val="0"/>
            <w:sz w:val="20"/>
            <w:szCs w:val="20"/>
          </w:rPr>
          <w:t xml:space="preserve">        &lt;dependency&gt;</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107" w:author="Unknown"/>
          <w:rFonts w:ascii="Courier New" w:eastAsia="宋体" w:hAnsi="Courier New" w:cs="Courier New"/>
          <w:color w:val="000000"/>
          <w:kern w:val="0"/>
          <w:sz w:val="20"/>
          <w:szCs w:val="20"/>
        </w:rPr>
      </w:pPr>
      <w:ins w:id="108" w:author="Unknown">
        <w:r w:rsidRPr="009973B7">
          <w:rPr>
            <w:rFonts w:ascii="Courier New" w:eastAsia="宋体" w:hAnsi="Courier New" w:cs="Courier New"/>
            <w:color w:val="000000"/>
            <w:kern w:val="0"/>
            <w:sz w:val="20"/>
            <w:szCs w:val="20"/>
          </w:rPr>
          <w:t xml:space="preserve">            &lt;groupId&gt;com.h2database&lt;/groupId&gt;</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109" w:author="Unknown"/>
          <w:rFonts w:ascii="Courier New" w:eastAsia="宋体" w:hAnsi="Courier New" w:cs="Courier New"/>
          <w:color w:val="000000"/>
          <w:kern w:val="0"/>
          <w:sz w:val="20"/>
          <w:szCs w:val="20"/>
        </w:rPr>
      </w:pPr>
      <w:ins w:id="110" w:author="Unknown">
        <w:r w:rsidRPr="009973B7">
          <w:rPr>
            <w:rFonts w:ascii="Courier New" w:eastAsia="宋体" w:hAnsi="Courier New" w:cs="Courier New"/>
            <w:color w:val="000000"/>
            <w:kern w:val="0"/>
            <w:sz w:val="20"/>
            <w:szCs w:val="20"/>
          </w:rPr>
          <w:t xml:space="preserve">            &lt;artifactId&gt;h2&lt;/artifactId&gt;</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111" w:author="Unknown"/>
          <w:rFonts w:ascii="Courier New" w:eastAsia="宋体" w:hAnsi="Courier New" w:cs="Courier New"/>
          <w:color w:val="000000"/>
          <w:kern w:val="0"/>
          <w:sz w:val="20"/>
          <w:szCs w:val="20"/>
        </w:rPr>
      </w:pPr>
      <w:ins w:id="112" w:author="Unknown">
        <w:r w:rsidRPr="009973B7">
          <w:rPr>
            <w:rFonts w:ascii="Courier New" w:eastAsia="宋体" w:hAnsi="Courier New" w:cs="Courier New"/>
            <w:color w:val="000000"/>
            <w:kern w:val="0"/>
            <w:sz w:val="20"/>
            <w:szCs w:val="20"/>
          </w:rPr>
          <w:lastRenderedPageBreak/>
          <w:t xml:space="preserve">            &lt;scope&gt;runtime&lt;/scope&gt;</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113" w:author="Unknown"/>
          <w:rFonts w:ascii="Courier New" w:eastAsia="宋体" w:hAnsi="Courier New" w:cs="Courier New"/>
          <w:color w:val="000000"/>
          <w:kern w:val="0"/>
          <w:sz w:val="20"/>
          <w:szCs w:val="20"/>
        </w:rPr>
      </w:pPr>
      <w:ins w:id="114" w:author="Unknown">
        <w:r w:rsidRPr="009973B7">
          <w:rPr>
            <w:rFonts w:ascii="Courier New" w:eastAsia="宋体" w:hAnsi="Courier New" w:cs="Courier New"/>
            <w:color w:val="000000"/>
            <w:kern w:val="0"/>
            <w:sz w:val="20"/>
            <w:szCs w:val="20"/>
          </w:rPr>
          <w:t xml:space="preserve">        &lt;/dependency&gt;</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115" w:author="Unknown"/>
          <w:rFonts w:ascii="Courier New" w:eastAsia="宋体" w:hAnsi="Courier New" w:cs="Courier New"/>
          <w:color w:val="000000"/>
          <w:kern w:val="0"/>
          <w:sz w:val="20"/>
          <w:szCs w:val="20"/>
        </w:rPr>
      </w:pPr>
      <w:ins w:id="116" w:author="Unknown">
        <w:r w:rsidRPr="009973B7">
          <w:rPr>
            <w:rFonts w:ascii="Courier New" w:eastAsia="宋体" w:hAnsi="Courier New" w:cs="Courier New"/>
            <w:color w:val="000000"/>
            <w:kern w:val="0"/>
            <w:sz w:val="20"/>
            <w:szCs w:val="20"/>
          </w:rPr>
          <w:t xml:space="preserve">        </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117" w:author="Unknown"/>
          <w:rFonts w:ascii="Courier New" w:eastAsia="宋体" w:hAnsi="Courier New" w:cs="Courier New"/>
          <w:color w:val="000000"/>
          <w:kern w:val="0"/>
          <w:sz w:val="20"/>
          <w:szCs w:val="20"/>
        </w:rPr>
      </w:pPr>
      <w:ins w:id="118" w:author="Unknown">
        <w:r w:rsidRPr="009973B7">
          <w:rPr>
            <w:rFonts w:ascii="Courier New" w:eastAsia="宋体" w:hAnsi="Courier New" w:cs="Courier New"/>
            <w:color w:val="000000"/>
            <w:kern w:val="0"/>
            <w:sz w:val="20"/>
            <w:szCs w:val="20"/>
          </w:rPr>
          <w:t xml:space="preserve">        &lt;dependency&gt;</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119" w:author="Unknown"/>
          <w:rFonts w:ascii="Courier New" w:eastAsia="宋体" w:hAnsi="Courier New" w:cs="Courier New"/>
          <w:color w:val="000000"/>
          <w:kern w:val="0"/>
          <w:sz w:val="20"/>
          <w:szCs w:val="20"/>
        </w:rPr>
      </w:pPr>
      <w:ins w:id="120" w:author="Unknown">
        <w:r w:rsidRPr="009973B7">
          <w:rPr>
            <w:rFonts w:ascii="Courier New" w:eastAsia="宋体" w:hAnsi="Courier New" w:cs="Courier New"/>
            <w:color w:val="000000"/>
            <w:kern w:val="0"/>
            <w:sz w:val="20"/>
            <w:szCs w:val="20"/>
          </w:rPr>
          <w:t xml:space="preserve">            &lt;groupId&gt;org.springframework.boot&lt;/groupId&gt;</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121" w:author="Unknown"/>
          <w:rFonts w:ascii="Courier New" w:eastAsia="宋体" w:hAnsi="Courier New" w:cs="Courier New"/>
          <w:color w:val="000000"/>
          <w:kern w:val="0"/>
          <w:sz w:val="20"/>
          <w:szCs w:val="20"/>
        </w:rPr>
      </w:pPr>
      <w:ins w:id="122" w:author="Unknown">
        <w:r w:rsidRPr="009973B7">
          <w:rPr>
            <w:rFonts w:ascii="Courier New" w:eastAsia="宋体" w:hAnsi="Courier New" w:cs="Courier New"/>
            <w:color w:val="000000"/>
            <w:kern w:val="0"/>
            <w:sz w:val="20"/>
            <w:szCs w:val="20"/>
          </w:rPr>
          <w:t xml:space="preserve">            &lt;artifactId&gt;spring-boot-starter-jdbc&lt;/artifactId&gt;</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123" w:author="Unknown"/>
          <w:rFonts w:ascii="Courier New" w:eastAsia="宋体" w:hAnsi="Courier New" w:cs="Courier New"/>
          <w:color w:val="000000"/>
          <w:kern w:val="0"/>
          <w:sz w:val="20"/>
          <w:szCs w:val="20"/>
        </w:rPr>
      </w:pPr>
      <w:ins w:id="124" w:author="Unknown">
        <w:r w:rsidRPr="009973B7">
          <w:rPr>
            <w:rFonts w:ascii="Courier New" w:eastAsia="宋体" w:hAnsi="Courier New" w:cs="Courier New"/>
            <w:color w:val="000000"/>
            <w:kern w:val="0"/>
            <w:sz w:val="20"/>
            <w:szCs w:val="20"/>
          </w:rPr>
          <w:t xml:space="preserve">            &lt;exclusions&gt;</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125" w:author="Unknown"/>
          <w:rFonts w:ascii="Courier New" w:eastAsia="宋体" w:hAnsi="Courier New" w:cs="Courier New"/>
          <w:color w:val="000000"/>
          <w:kern w:val="0"/>
          <w:sz w:val="20"/>
          <w:szCs w:val="20"/>
        </w:rPr>
      </w:pPr>
      <w:ins w:id="126" w:author="Unknown">
        <w:r w:rsidRPr="009973B7">
          <w:rPr>
            <w:rFonts w:ascii="Courier New" w:eastAsia="宋体" w:hAnsi="Courier New" w:cs="Courier New"/>
            <w:color w:val="000000"/>
            <w:kern w:val="0"/>
            <w:sz w:val="20"/>
            <w:szCs w:val="20"/>
          </w:rPr>
          <w:t xml:space="preserve">                &lt;exclusion&gt;</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127" w:author="Unknown"/>
          <w:rFonts w:ascii="Courier New" w:eastAsia="宋体" w:hAnsi="Courier New" w:cs="Courier New"/>
          <w:color w:val="000000"/>
          <w:kern w:val="0"/>
          <w:sz w:val="20"/>
          <w:szCs w:val="20"/>
        </w:rPr>
      </w:pPr>
      <w:ins w:id="128" w:author="Unknown">
        <w:r w:rsidRPr="009973B7">
          <w:rPr>
            <w:rFonts w:ascii="Courier New" w:eastAsia="宋体" w:hAnsi="Courier New" w:cs="Courier New"/>
            <w:color w:val="000000"/>
            <w:kern w:val="0"/>
            <w:sz w:val="20"/>
            <w:szCs w:val="20"/>
          </w:rPr>
          <w:t xml:space="preserve">                    &lt;groupId&gt;org.apache.tomcat&lt;/groupId&gt;</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129" w:author="Unknown"/>
          <w:rFonts w:ascii="Courier New" w:eastAsia="宋体" w:hAnsi="Courier New" w:cs="Courier New"/>
          <w:color w:val="000000"/>
          <w:kern w:val="0"/>
          <w:sz w:val="20"/>
          <w:szCs w:val="20"/>
        </w:rPr>
      </w:pPr>
      <w:ins w:id="130" w:author="Unknown">
        <w:r w:rsidRPr="009973B7">
          <w:rPr>
            <w:rFonts w:ascii="Courier New" w:eastAsia="宋体" w:hAnsi="Courier New" w:cs="Courier New"/>
            <w:color w:val="000000"/>
            <w:kern w:val="0"/>
            <w:sz w:val="20"/>
            <w:szCs w:val="20"/>
          </w:rPr>
          <w:t xml:space="preserve">                    &lt;artifactId&gt;tomcat-jdbc&lt;/artifactId&gt;</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131" w:author="Unknown"/>
          <w:rFonts w:ascii="Courier New" w:eastAsia="宋体" w:hAnsi="Courier New" w:cs="Courier New"/>
          <w:color w:val="000000"/>
          <w:kern w:val="0"/>
          <w:sz w:val="20"/>
          <w:szCs w:val="20"/>
        </w:rPr>
      </w:pPr>
      <w:ins w:id="132" w:author="Unknown">
        <w:r w:rsidRPr="009973B7">
          <w:rPr>
            <w:rFonts w:ascii="Courier New" w:eastAsia="宋体" w:hAnsi="Courier New" w:cs="Courier New"/>
            <w:color w:val="000000"/>
            <w:kern w:val="0"/>
            <w:sz w:val="20"/>
            <w:szCs w:val="20"/>
          </w:rPr>
          <w:t xml:space="preserve">                &lt;/exclusion&gt;</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133" w:author="Unknown"/>
          <w:rFonts w:ascii="Courier New" w:eastAsia="宋体" w:hAnsi="Courier New" w:cs="Courier New"/>
          <w:color w:val="000000"/>
          <w:kern w:val="0"/>
          <w:sz w:val="20"/>
          <w:szCs w:val="20"/>
        </w:rPr>
      </w:pPr>
      <w:ins w:id="134" w:author="Unknown">
        <w:r w:rsidRPr="009973B7">
          <w:rPr>
            <w:rFonts w:ascii="Courier New" w:eastAsia="宋体" w:hAnsi="Courier New" w:cs="Courier New"/>
            <w:color w:val="000000"/>
            <w:kern w:val="0"/>
            <w:sz w:val="20"/>
            <w:szCs w:val="20"/>
          </w:rPr>
          <w:t xml:space="preserve">            &lt;/exclusions&gt;            </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135" w:author="Unknown"/>
          <w:rFonts w:ascii="Courier New" w:eastAsia="宋体" w:hAnsi="Courier New" w:cs="Courier New"/>
          <w:color w:val="000000"/>
          <w:kern w:val="0"/>
          <w:sz w:val="20"/>
          <w:szCs w:val="20"/>
        </w:rPr>
      </w:pPr>
      <w:ins w:id="136" w:author="Unknown">
        <w:r w:rsidRPr="009973B7">
          <w:rPr>
            <w:rFonts w:ascii="Courier New" w:eastAsia="宋体" w:hAnsi="Courier New" w:cs="Courier New"/>
            <w:color w:val="000000"/>
            <w:kern w:val="0"/>
            <w:sz w:val="20"/>
            <w:szCs w:val="20"/>
          </w:rPr>
          <w:t xml:space="preserve">        &lt;/dependency&gt;</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137" w:author="Unknown"/>
          <w:rFonts w:ascii="Courier New" w:eastAsia="宋体" w:hAnsi="Courier New" w:cs="Courier New"/>
          <w:color w:val="000000"/>
          <w:kern w:val="0"/>
          <w:sz w:val="20"/>
          <w:szCs w:val="20"/>
        </w:rPr>
      </w:pPr>
      <w:ins w:id="138" w:author="Unknown">
        <w:r w:rsidRPr="009973B7">
          <w:rPr>
            <w:rFonts w:ascii="Courier New" w:eastAsia="宋体" w:hAnsi="Courier New" w:cs="Courier New"/>
            <w:color w:val="000000"/>
            <w:kern w:val="0"/>
            <w:sz w:val="20"/>
            <w:szCs w:val="20"/>
          </w:rPr>
          <w:t xml:space="preserve">        </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139" w:author="Unknown"/>
          <w:rFonts w:ascii="Courier New" w:eastAsia="宋体" w:hAnsi="Courier New" w:cs="Courier New"/>
          <w:color w:val="000000"/>
          <w:kern w:val="0"/>
          <w:sz w:val="20"/>
          <w:szCs w:val="20"/>
        </w:rPr>
      </w:pPr>
      <w:ins w:id="140" w:author="Unknown">
        <w:r w:rsidRPr="009973B7">
          <w:rPr>
            <w:rFonts w:ascii="Courier New" w:eastAsia="宋体" w:hAnsi="Courier New" w:cs="Courier New"/>
            <w:color w:val="000000"/>
            <w:kern w:val="0"/>
            <w:sz w:val="20"/>
            <w:szCs w:val="20"/>
          </w:rPr>
          <w:t xml:space="preserve">        &lt;dependency&gt;</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141" w:author="Unknown"/>
          <w:rFonts w:ascii="Courier New" w:eastAsia="宋体" w:hAnsi="Courier New" w:cs="Courier New"/>
          <w:color w:val="000000"/>
          <w:kern w:val="0"/>
          <w:sz w:val="20"/>
          <w:szCs w:val="20"/>
        </w:rPr>
      </w:pPr>
      <w:ins w:id="142" w:author="Unknown">
        <w:r w:rsidRPr="009973B7">
          <w:rPr>
            <w:rFonts w:ascii="Courier New" w:eastAsia="宋体" w:hAnsi="Courier New" w:cs="Courier New"/>
            <w:color w:val="000000"/>
            <w:kern w:val="0"/>
            <w:sz w:val="20"/>
            <w:szCs w:val="20"/>
          </w:rPr>
          <w:t xml:space="preserve">            &lt;groupId&gt;org.springframework.boot&lt;/groupId&gt;</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143" w:author="Unknown"/>
          <w:rFonts w:ascii="Courier New" w:eastAsia="宋体" w:hAnsi="Courier New" w:cs="Courier New"/>
          <w:color w:val="000000"/>
          <w:kern w:val="0"/>
          <w:sz w:val="20"/>
          <w:szCs w:val="20"/>
        </w:rPr>
      </w:pPr>
      <w:ins w:id="144" w:author="Unknown">
        <w:r w:rsidRPr="009973B7">
          <w:rPr>
            <w:rFonts w:ascii="Courier New" w:eastAsia="宋体" w:hAnsi="Courier New" w:cs="Courier New"/>
            <w:color w:val="000000"/>
            <w:kern w:val="0"/>
            <w:sz w:val="20"/>
            <w:szCs w:val="20"/>
          </w:rPr>
          <w:t xml:space="preserve">            &lt;artifactId&gt;spring-boot-starter&lt;/artifactId&gt;</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145" w:author="Unknown"/>
          <w:rFonts w:ascii="Courier New" w:eastAsia="宋体" w:hAnsi="Courier New" w:cs="Courier New"/>
          <w:color w:val="000000"/>
          <w:kern w:val="0"/>
          <w:sz w:val="20"/>
          <w:szCs w:val="20"/>
        </w:rPr>
      </w:pPr>
      <w:ins w:id="146" w:author="Unknown">
        <w:r w:rsidRPr="009973B7">
          <w:rPr>
            <w:rFonts w:ascii="Courier New" w:eastAsia="宋体" w:hAnsi="Courier New" w:cs="Courier New"/>
            <w:color w:val="000000"/>
            <w:kern w:val="0"/>
            <w:sz w:val="20"/>
            <w:szCs w:val="20"/>
          </w:rPr>
          <w:t xml:space="preserve">        &lt;/dependency&gt;</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147" w:author="Unknown"/>
          <w:rFonts w:ascii="Courier New" w:eastAsia="宋体" w:hAnsi="Courier New" w:cs="Courier New"/>
          <w:color w:val="000000"/>
          <w:kern w:val="0"/>
          <w:sz w:val="20"/>
          <w:szCs w:val="20"/>
        </w:rPr>
      </w:pPr>
      <w:ins w:id="148" w:author="Unknown">
        <w:r w:rsidRPr="009973B7">
          <w:rPr>
            <w:rFonts w:ascii="Courier New" w:eastAsia="宋体" w:hAnsi="Courier New" w:cs="Courier New"/>
            <w:color w:val="000000"/>
            <w:kern w:val="0"/>
            <w:sz w:val="20"/>
            <w:szCs w:val="20"/>
          </w:rPr>
          <w:t xml:space="preserve">        </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149" w:author="Unknown"/>
          <w:rFonts w:ascii="Courier New" w:eastAsia="宋体" w:hAnsi="Courier New" w:cs="Courier New"/>
          <w:color w:val="000000"/>
          <w:kern w:val="0"/>
          <w:sz w:val="20"/>
          <w:szCs w:val="20"/>
        </w:rPr>
      </w:pPr>
      <w:ins w:id="150" w:author="Unknown">
        <w:r w:rsidRPr="009973B7">
          <w:rPr>
            <w:rFonts w:ascii="Courier New" w:eastAsia="宋体" w:hAnsi="Courier New" w:cs="Courier New"/>
            <w:color w:val="000000"/>
            <w:kern w:val="0"/>
            <w:sz w:val="20"/>
            <w:szCs w:val="20"/>
          </w:rPr>
          <w:t xml:space="preserve">        &lt;dependency&gt;</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151" w:author="Unknown"/>
          <w:rFonts w:ascii="Courier New" w:eastAsia="宋体" w:hAnsi="Courier New" w:cs="Courier New"/>
          <w:color w:val="000000"/>
          <w:kern w:val="0"/>
          <w:sz w:val="20"/>
          <w:szCs w:val="20"/>
        </w:rPr>
      </w:pPr>
      <w:ins w:id="152" w:author="Unknown">
        <w:r w:rsidRPr="009973B7">
          <w:rPr>
            <w:rFonts w:ascii="Courier New" w:eastAsia="宋体" w:hAnsi="Courier New" w:cs="Courier New"/>
            <w:color w:val="000000"/>
            <w:kern w:val="0"/>
            <w:sz w:val="20"/>
            <w:szCs w:val="20"/>
          </w:rPr>
          <w:t xml:space="preserve">            &lt;groupId&gt;com.zaxxer&lt;/groupId&gt;</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153" w:author="Unknown"/>
          <w:rFonts w:ascii="Courier New" w:eastAsia="宋体" w:hAnsi="Courier New" w:cs="Courier New"/>
          <w:color w:val="000000"/>
          <w:kern w:val="0"/>
          <w:sz w:val="20"/>
          <w:szCs w:val="20"/>
        </w:rPr>
      </w:pPr>
      <w:ins w:id="154" w:author="Unknown">
        <w:r w:rsidRPr="009973B7">
          <w:rPr>
            <w:rFonts w:ascii="Courier New" w:eastAsia="宋体" w:hAnsi="Courier New" w:cs="Courier New"/>
            <w:color w:val="000000"/>
            <w:kern w:val="0"/>
            <w:sz w:val="20"/>
            <w:szCs w:val="20"/>
          </w:rPr>
          <w:t xml:space="preserve">            &lt;artifactId&gt;HikariCP&lt;/artifactId&gt;</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155" w:author="Unknown"/>
          <w:rFonts w:ascii="Courier New" w:eastAsia="宋体" w:hAnsi="Courier New" w:cs="Courier New"/>
          <w:color w:val="000000"/>
          <w:kern w:val="0"/>
          <w:sz w:val="20"/>
          <w:szCs w:val="20"/>
        </w:rPr>
      </w:pPr>
      <w:ins w:id="156" w:author="Unknown">
        <w:r w:rsidRPr="009973B7">
          <w:rPr>
            <w:rFonts w:ascii="Courier New" w:eastAsia="宋体" w:hAnsi="Courier New" w:cs="Courier New"/>
            <w:color w:val="000000"/>
            <w:kern w:val="0"/>
            <w:sz w:val="20"/>
            <w:szCs w:val="20"/>
          </w:rPr>
          <w:t xml:space="preserve">        &lt;/dependency&gt;              </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157" w:author="Unknown"/>
          <w:rFonts w:ascii="Courier New" w:eastAsia="宋体" w:hAnsi="Courier New" w:cs="Courier New"/>
          <w:color w:val="000000"/>
          <w:kern w:val="0"/>
          <w:sz w:val="20"/>
          <w:szCs w:val="20"/>
        </w:rPr>
      </w:pPr>
      <w:ins w:id="158" w:author="Unknown">
        <w:r w:rsidRPr="009973B7">
          <w:rPr>
            <w:rFonts w:ascii="Courier New" w:eastAsia="宋体" w:hAnsi="Courier New" w:cs="Courier New"/>
            <w:color w:val="000000"/>
            <w:kern w:val="0"/>
            <w:sz w:val="20"/>
            <w:szCs w:val="20"/>
          </w:rPr>
          <w:t xml:space="preserve">        </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159" w:author="Unknown"/>
          <w:rFonts w:ascii="Courier New" w:eastAsia="宋体" w:hAnsi="Courier New" w:cs="Courier New"/>
          <w:color w:val="000000"/>
          <w:kern w:val="0"/>
          <w:sz w:val="20"/>
          <w:szCs w:val="20"/>
        </w:rPr>
      </w:pPr>
      <w:ins w:id="160" w:author="Unknown">
        <w:r w:rsidRPr="009973B7">
          <w:rPr>
            <w:rFonts w:ascii="Courier New" w:eastAsia="宋体" w:hAnsi="Courier New" w:cs="Courier New"/>
            <w:color w:val="000000"/>
            <w:kern w:val="0"/>
            <w:sz w:val="20"/>
            <w:szCs w:val="20"/>
          </w:rPr>
          <w:t xml:space="preserve">    &lt;/dependencies&gt;    </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161" w:author="Unknown"/>
          <w:rFonts w:ascii="Courier New" w:eastAsia="宋体" w:hAnsi="Courier New" w:cs="Courier New"/>
          <w:color w:val="000000"/>
          <w:kern w:val="0"/>
          <w:sz w:val="20"/>
          <w:szCs w:val="20"/>
        </w:rPr>
      </w:pPr>
      <w:ins w:id="162" w:author="Unknown">
        <w:r w:rsidRPr="009973B7">
          <w:rPr>
            <w:rFonts w:ascii="Courier New" w:eastAsia="宋体" w:hAnsi="Courier New" w:cs="Courier New"/>
            <w:color w:val="000000"/>
            <w:kern w:val="0"/>
            <w:sz w:val="20"/>
            <w:szCs w:val="20"/>
          </w:rPr>
          <w:t xml:space="preserve">    </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163" w:author="Unknown"/>
          <w:rFonts w:ascii="Courier New" w:eastAsia="宋体" w:hAnsi="Courier New" w:cs="Courier New"/>
          <w:color w:val="000000"/>
          <w:kern w:val="0"/>
          <w:sz w:val="20"/>
          <w:szCs w:val="20"/>
        </w:rPr>
      </w:pPr>
      <w:ins w:id="164" w:author="Unknown">
        <w:r w:rsidRPr="009973B7">
          <w:rPr>
            <w:rFonts w:ascii="Courier New" w:eastAsia="宋体" w:hAnsi="Courier New" w:cs="Courier New"/>
            <w:color w:val="000000"/>
            <w:kern w:val="0"/>
            <w:sz w:val="20"/>
            <w:szCs w:val="20"/>
          </w:rPr>
          <w:t>&lt;/project&gt;</w:t>
        </w:r>
      </w:ins>
    </w:p>
    <w:p w:rsidR="009973B7" w:rsidRPr="009973B7" w:rsidRDefault="009973B7" w:rsidP="009973B7">
      <w:pPr>
        <w:widowControl/>
        <w:spacing w:before="100" w:beforeAutospacing="1" w:after="100" w:afterAutospacing="1"/>
        <w:jc w:val="left"/>
        <w:rPr>
          <w:ins w:id="165" w:author="Unknown"/>
          <w:rFonts w:ascii="Georgia" w:eastAsia="宋体" w:hAnsi="Georgia" w:cs="宋体"/>
          <w:color w:val="000000"/>
          <w:kern w:val="0"/>
          <w:sz w:val="24"/>
          <w:szCs w:val="24"/>
        </w:rPr>
      </w:pPr>
      <w:ins w:id="166" w:author="Unknown">
        <w:r w:rsidRPr="009973B7">
          <w:rPr>
            <w:rFonts w:ascii="Georgia" w:eastAsia="宋体" w:hAnsi="Georgia" w:cs="宋体"/>
            <w:color w:val="000000"/>
            <w:kern w:val="0"/>
            <w:sz w:val="24"/>
            <w:szCs w:val="24"/>
          </w:rPr>
          <w:t>The Maven </w:t>
        </w:r>
        <w:r w:rsidRPr="009973B7">
          <w:rPr>
            <w:rFonts w:ascii="宋体" w:eastAsia="宋体" w:hAnsi="宋体" w:cs="宋体"/>
            <w:color w:val="000000"/>
            <w:kern w:val="0"/>
            <w:sz w:val="24"/>
          </w:rPr>
          <w:t>pom.xml</w:t>
        </w:r>
        <w:r w:rsidRPr="009973B7">
          <w:rPr>
            <w:rFonts w:ascii="Georgia" w:eastAsia="宋体" w:hAnsi="Georgia" w:cs="宋体"/>
            <w:color w:val="000000"/>
            <w:kern w:val="0"/>
            <w:sz w:val="24"/>
            <w:szCs w:val="24"/>
          </w:rPr>
          <w:t> file contains dependencies for H2 driver, HikariCP connection pool, and Spring framework.</w:t>
        </w:r>
      </w:ins>
    </w:p>
    <w:p w:rsidR="009973B7" w:rsidRPr="009973B7" w:rsidRDefault="009973B7" w:rsidP="009973B7">
      <w:pPr>
        <w:widowControl/>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167" w:author="Unknown"/>
          <w:rFonts w:ascii="Courier New" w:eastAsia="宋体" w:hAnsi="Courier New" w:cs="Courier New"/>
          <w:color w:val="000000"/>
          <w:kern w:val="0"/>
          <w:sz w:val="20"/>
          <w:szCs w:val="20"/>
        </w:rPr>
      </w:pPr>
      <w:ins w:id="168" w:author="Unknown">
        <w:r w:rsidRPr="009973B7">
          <w:rPr>
            <w:rFonts w:ascii="Courier New" w:eastAsia="宋体" w:hAnsi="Courier New" w:cs="Courier New"/>
            <w:color w:val="000000"/>
            <w:kern w:val="0"/>
            <w:sz w:val="20"/>
            <w:szCs w:val="20"/>
          </w:rPr>
          <w:t>&lt;exclusions&gt;</w:t>
        </w:r>
      </w:ins>
    </w:p>
    <w:p w:rsidR="009973B7" w:rsidRPr="009973B7" w:rsidRDefault="009973B7" w:rsidP="009973B7">
      <w:pPr>
        <w:widowControl/>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169" w:author="Unknown"/>
          <w:rFonts w:ascii="Courier New" w:eastAsia="宋体" w:hAnsi="Courier New" w:cs="Courier New"/>
          <w:color w:val="000000"/>
          <w:kern w:val="0"/>
          <w:sz w:val="20"/>
          <w:szCs w:val="20"/>
        </w:rPr>
      </w:pPr>
      <w:ins w:id="170" w:author="Unknown">
        <w:r w:rsidRPr="009973B7">
          <w:rPr>
            <w:rFonts w:ascii="Courier New" w:eastAsia="宋体" w:hAnsi="Courier New" w:cs="Courier New"/>
            <w:color w:val="000000"/>
            <w:kern w:val="0"/>
            <w:sz w:val="20"/>
            <w:szCs w:val="20"/>
          </w:rPr>
          <w:t xml:space="preserve">    &lt;exclusion&gt;</w:t>
        </w:r>
      </w:ins>
    </w:p>
    <w:p w:rsidR="009973B7" w:rsidRPr="009973B7" w:rsidRDefault="009973B7" w:rsidP="009973B7">
      <w:pPr>
        <w:widowControl/>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171" w:author="Unknown"/>
          <w:rFonts w:ascii="Courier New" w:eastAsia="宋体" w:hAnsi="Courier New" w:cs="Courier New"/>
          <w:color w:val="000000"/>
          <w:kern w:val="0"/>
          <w:sz w:val="20"/>
          <w:szCs w:val="20"/>
        </w:rPr>
      </w:pPr>
      <w:ins w:id="172" w:author="Unknown">
        <w:r w:rsidRPr="009973B7">
          <w:rPr>
            <w:rFonts w:ascii="Courier New" w:eastAsia="宋体" w:hAnsi="Courier New" w:cs="Courier New"/>
            <w:color w:val="000000"/>
            <w:kern w:val="0"/>
            <w:sz w:val="20"/>
            <w:szCs w:val="20"/>
          </w:rPr>
          <w:t xml:space="preserve">        &lt;groupId&gt;org.apache.tomcat&lt;/groupId&gt;</w:t>
        </w:r>
      </w:ins>
    </w:p>
    <w:p w:rsidR="009973B7" w:rsidRPr="009973B7" w:rsidRDefault="009973B7" w:rsidP="009973B7">
      <w:pPr>
        <w:widowControl/>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173" w:author="Unknown"/>
          <w:rFonts w:ascii="Courier New" w:eastAsia="宋体" w:hAnsi="Courier New" w:cs="Courier New"/>
          <w:color w:val="000000"/>
          <w:kern w:val="0"/>
          <w:sz w:val="20"/>
          <w:szCs w:val="20"/>
        </w:rPr>
      </w:pPr>
      <w:ins w:id="174" w:author="Unknown">
        <w:r w:rsidRPr="009973B7">
          <w:rPr>
            <w:rFonts w:ascii="Courier New" w:eastAsia="宋体" w:hAnsi="Courier New" w:cs="Courier New"/>
            <w:color w:val="000000"/>
            <w:kern w:val="0"/>
            <w:sz w:val="20"/>
            <w:szCs w:val="20"/>
          </w:rPr>
          <w:t xml:space="preserve">        &lt;artifactId&gt;tomcat-jdbc&lt;/artifactId&gt;</w:t>
        </w:r>
      </w:ins>
    </w:p>
    <w:p w:rsidR="009973B7" w:rsidRPr="009973B7" w:rsidRDefault="009973B7" w:rsidP="009973B7">
      <w:pPr>
        <w:widowControl/>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175" w:author="Unknown"/>
          <w:rFonts w:ascii="Courier New" w:eastAsia="宋体" w:hAnsi="Courier New" w:cs="Courier New"/>
          <w:color w:val="000000"/>
          <w:kern w:val="0"/>
          <w:sz w:val="20"/>
          <w:szCs w:val="20"/>
        </w:rPr>
      </w:pPr>
      <w:ins w:id="176" w:author="Unknown">
        <w:r w:rsidRPr="009973B7">
          <w:rPr>
            <w:rFonts w:ascii="Courier New" w:eastAsia="宋体" w:hAnsi="Courier New" w:cs="Courier New"/>
            <w:color w:val="000000"/>
            <w:kern w:val="0"/>
            <w:sz w:val="20"/>
            <w:szCs w:val="20"/>
          </w:rPr>
          <w:t xml:space="preserve">    &lt;/exclusion&gt;</w:t>
        </w:r>
      </w:ins>
    </w:p>
    <w:p w:rsidR="009973B7" w:rsidRPr="009973B7" w:rsidRDefault="009973B7" w:rsidP="009973B7">
      <w:pPr>
        <w:widowControl/>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177" w:author="Unknown"/>
          <w:rFonts w:ascii="Courier New" w:eastAsia="宋体" w:hAnsi="Courier New" w:cs="Courier New"/>
          <w:color w:val="000000"/>
          <w:kern w:val="0"/>
          <w:sz w:val="20"/>
          <w:szCs w:val="20"/>
        </w:rPr>
      </w:pPr>
      <w:ins w:id="178" w:author="Unknown">
        <w:r w:rsidRPr="009973B7">
          <w:rPr>
            <w:rFonts w:ascii="Courier New" w:eastAsia="宋体" w:hAnsi="Courier New" w:cs="Courier New"/>
            <w:color w:val="000000"/>
            <w:kern w:val="0"/>
            <w:sz w:val="20"/>
            <w:szCs w:val="20"/>
          </w:rPr>
          <w:t xml:space="preserve">&lt;/exclusions&gt;   </w:t>
        </w:r>
      </w:ins>
    </w:p>
    <w:p w:rsidR="009973B7" w:rsidRPr="009973B7" w:rsidRDefault="009973B7" w:rsidP="009973B7">
      <w:pPr>
        <w:widowControl/>
        <w:spacing w:before="100" w:beforeAutospacing="1" w:after="100" w:afterAutospacing="1"/>
        <w:jc w:val="left"/>
        <w:rPr>
          <w:ins w:id="179" w:author="Unknown"/>
          <w:rFonts w:ascii="Georgia" w:eastAsia="宋体" w:hAnsi="Georgia" w:cs="宋体"/>
          <w:color w:val="000000"/>
          <w:kern w:val="0"/>
          <w:sz w:val="24"/>
          <w:szCs w:val="24"/>
        </w:rPr>
      </w:pPr>
      <w:ins w:id="180" w:author="Unknown">
        <w:r w:rsidRPr="009973B7">
          <w:rPr>
            <w:rFonts w:ascii="Georgia" w:eastAsia="宋体" w:hAnsi="Georgia" w:cs="宋体"/>
            <w:color w:val="000000"/>
            <w:kern w:val="0"/>
            <w:sz w:val="24"/>
            <w:szCs w:val="24"/>
          </w:rPr>
          <w:t>We exclude the Tomcat connection pool. According to the Spring Boot documentation, if Tomcat, HikariCP, or Commons DBCP are on the classpath one of them will be selected (in that order with Tomcat first). So we remove Tomcat pool in order to use HikariCP.</w:t>
        </w:r>
      </w:ins>
    </w:p>
    <w:p w:rsidR="009973B7" w:rsidRPr="009973B7" w:rsidRDefault="009973B7" w:rsidP="009973B7">
      <w:pPr>
        <w:widowControl/>
        <w:shd w:val="clear" w:color="auto" w:fill="BDBDBD"/>
        <w:jc w:val="left"/>
        <w:rPr>
          <w:ins w:id="181" w:author="Unknown"/>
          <w:rFonts w:ascii="Georgia" w:eastAsia="宋体" w:hAnsi="Georgia" w:cs="宋体"/>
          <w:color w:val="000000"/>
          <w:kern w:val="0"/>
          <w:sz w:val="24"/>
          <w:szCs w:val="24"/>
        </w:rPr>
      </w:pPr>
      <w:ins w:id="182" w:author="Unknown">
        <w:r w:rsidRPr="009973B7">
          <w:rPr>
            <w:rFonts w:ascii="Georgia" w:eastAsia="宋体" w:hAnsi="Georgia" w:cs="宋体"/>
            <w:color w:val="000000"/>
            <w:kern w:val="0"/>
            <w:sz w:val="24"/>
            <w:szCs w:val="24"/>
          </w:rPr>
          <w:t>Car.java</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183" w:author="Unknown"/>
          <w:rFonts w:ascii="Courier New" w:eastAsia="宋体" w:hAnsi="Courier New" w:cs="Courier New"/>
          <w:color w:val="000000"/>
          <w:kern w:val="0"/>
          <w:sz w:val="20"/>
          <w:szCs w:val="20"/>
        </w:rPr>
      </w:pPr>
      <w:ins w:id="184" w:author="Unknown">
        <w:r w:rsidRPr="009973B7">
          <w:rPr>
            <w:rFonts w:ascii="Courier New" w:eastAsia="宋体" w:hAnsi="Courier New" w:cs="Courier New"/>
            <w:color w:val="000000"/>
            <w:kern w:val="0"/>
            <w:sz w:val="20"/>
            <w:szCs w:val="20"/>
          </w:rPr>
          <w:lastRenderedPageBreak/>
          <w:t>package com.zetcode.bean;</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185" w:author="Unknown"/>
          <w:rFonts w:ascii="Courier New" w:eastAsia="宋体" w:hAnsi="Courier New" w:cs="Courier New"/>
          <w:color w:val="000000"/>
          <w:kern w:val="0"/>
          <w:sz w:val="20"/>
          <w:szCs w:val="20"/>
        </w:rPr>
      </w:pPr>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186" w:author="Unknown"/>
          <w:rFonts w:ascii="Courier New" w:eastAsia="宋体" w:hAnsi="Courier New" w:cs="Courier New"/>
          <w:color w:val="000000"/>
          <w:kern w:val="0"/>
          <w:sz w:val="20"/>
          <w:szCs w:val="20"/>
        </w:rPr>
      </w:pPr>
      <w:ins w:id="187" w:author="Unknown">
        <w:r w:rsidRPr="009973B7">
          <w:rPr>
            <w:rFonts w:ascii="Courier New" w:eastAsia="宋体" w:hAnsi="Courier New" w:cs="Courier New"/>
            <w:color w:val="000000"/>
            <w:kern w:val="0"/>
            <w:sz w:val="20"/>
            <w:szCs w:val="20"/>
          </w:rPr>
          <w:t>public class Car {</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188" w:author="Unknown"/>
          <w:rFonts w:ascii="Courier New" w:eastAsia="宋体" w:hAnsi="Courier New" w:cs="Courier New"/>
          <w:color w:val="000000"/>
          <w:kern w:val="0"/>
          <w:sz w:val="20"/>
          <w:szCs w:val="20"/>
        </w:rPr>
      </w:pPr>
      <w:ins w:id="189" w:author="Unknown">
        <w:r w:rsidRPr="009973B7">
          <w:rPr>
            <w:rFonts w:ascii="Courier New" w:eastAsia="宋体" w:hAnsi="Courier New" w:cs="Courier New"/>
            <w:color w:val="000000"/>
            <w:kern w:val="0"/>
            <w:sz w:val="20"/>
            <w:szCs w:val="20"/>
          </w:rPr>
          <w:t xml:space="preserve">    </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190" w:author="Unknown"/>
          <w:rFonts w:ascii="Courier New" w:eastAsia="宋体" w:hAnsi="Courier New" w:cs="Courier New"/>
          <w:color w:val="000000"/>
          <w:kern w:val="0"/>
          <w:sz w:val="20"/>
          <w:szCs w:val="20"/>
        </w:rPr>
      </w:pPr>
      <w:ins w:id="191" w:author="Unknown">
        <w:r w:rsidRPr="009973B7">
          <w:rPr>
            <w:rFonts w:ascii="Courier New" w:eastAsia="宋体" w:hAnsi="Courier New" w:cs="Courier New"/>
            <w:color w:val="000000"/>
            <w:kern w:val="0"/>
            <w:sz w:val="20"/>
            <w:szCs w:val="20"/>
          </w:rPr>
          <w:t xml:space="preserve">    private Long id;</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192" w:author="Unknown"/>
          <w:rFonts w:ascii="Courier New" w:eastAsia="宋体" w:hAnsi="Courier New" w:cs="Courier New"/>
          <w:color w:val="000000"/>
          <w:kern w:val="0"/>
          <w:sz w:val="20"/>
          <w:szCs w:val="20"/>
        </w:rPr>
      </w:pPr>
      <w:ins w:id="193" w:author="Unknown">
        <w:r w:rsidRPr="009973B7">
          <w:rPr>
            <w:rFonts w:ascii="Courier New" w:eastAsia="宋体" w:hAnsi="Courier New" w:cs="Courier New"/>
            <w:color w:val="000000"/>
            <w:kern w:val="0"/>
            <w:sz w:val="20"/>
            <w:szCs w:val="20"/>
          </w:rPr>
          <w:t xml:space="preserve">    private String name;</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194" w:author="Unknown"/>
          <w:rFonts w:ascii="Courier New" w:eastAsia="宋体" w:hAnsi="Courier New" w:cs="Courier New"/>
          <w:color w:val="000000"/>
          <w:kern w:val="0"/>
          <w:sz w:val="20"/>
          <w:szCs w:val="20"/>
        </w:rPr>
      </w:pPr>
      <w:ins w:id="195" w:author="Unknown">
        <w:r w:rsidRPr="009973B7">
          <w:rPr>
            <w:rFonts w:ascii="Courier New" w:eastAsia="宋体" w:hAnsi="Courier New" w:cs="Courier New"/>
            <w:color w:val="000000"/>
            <w:kern w:val="0"/>
            <w:sz w:val="20"/>
            <w:szCs w:val="20"/>
          </w:rPr>
          <w:t xml:space="preserve">    private int price;</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196" w:author="Unknown"/>
          <w:rFonts w:ascii="Courier New" w:eastAsia="宋体" w:hAnsi="Courier New" w:cs="Courier New"/>
          <w:color w:val="000000"/>
          <w:kern w:val="0"/>
          <w:sz w:val="20"/>
          <w:szCs w:val="20"/>
        </w:rPr>
      </w:pPr>
      <w:ins w:id="197" w:author="Unknown">
        <w:r w:rsidRPr="009973B7">
          <w:rPr>
            <w:rFonts w:ascii="Courier New" w:eastAsia="宋体" w:hAnsi="Courier New" w:cs="Courier New"/>
            <w:color w:val="000000"/>
            <w:kern w:val="0"/>
            <w:sz w:val="20"/>
            <w:szCs w:val="20"/>
          </w:rPr>
          <w:t xml:space="preserve">    </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198" w:author="Unknown"/>
          <w:rFonts w:ascii="Courier New" w:eastAsia="宋体" w:hAnsi="Courier New" w:cs="Courier New"/>
          <w:color w:val="000000"/>
          <w:kern w:val="0"/>
          <w:sz w:val="20"/>
          <w:szCs w:val="20"/>
        </w:rPr>
      </w:pPr>
      <w:ins w:id="199" w:author="Unknown">
        <w:r w:rsidRPr="009973B7">
          <w:rPr>
            <w:rFonts w:ascii="Courier New" w:eastAsia="宋体" w:hAnsi="Courier New" w:cs="Courier New"/>
            <w:color w:val="000000"/>
            <w:kern w:val="0"/>
            <w:sz w:val="20"/>
            <w:szCs w:val="20"/>
          </w:rPr>
          <w:t xml:space="preserve">    public Car() {}</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200" w:author="Unknown"/>
          <w:rFonts w:ascii="Courier New" w:eastAsia="宋体" w:hAnsi="Courier New" w:cs="Courier New"/>
          <w:color w:val="000000"/>
          <w:kern w:val="0"/>
          <w:sz w:val="20"/>
          <w:szCs w:val="20"/>
        </w:rPr>
      </w:pPr>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201" w:author="Unknown"/>
          <w:rFonts w:ascii="Courier New" w:eastAsia="宋体" w:hAnsi="Courier New" w:cs="Courier New"/>
          <w:color w:val="000000"/>
          <w:kern w:val="0"/>
          <w:sz w:val="20"/>
          <w:szCs w:val="20"/>
        </w:rPr>
      </w:pPr>
      <w:ins w:id="202" w:author="Unknown">
        <w:r w:rsidRPr="009973B7">
          <w:rPr>
            <w:rFonts w:ascii="Courier New" w:eastAsia="宋体" w:hAnsi="Courier New" w:cs="Courier New"/>
            <w:color w:val="000000"/>
            <w:kern w:val="0"/>
            <w:sz w:val="20"/>
            <w:szCs w:val="20"/>
          </w:rPr>
          <w:t xml:space="preserve">    public Car(Long id, String name, int price) {</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203" w:author="Unknown"/>
          <w:rFonts w:ascii="Courier New" w:eastAsia="宋体" w:hAnsi="Courier New" w:cs="Courier New"/>
          <w:color w:val="000000"/>
          <w:kern w:val="0"/>
          <w:sz w:val="20"/>
          <w:szCs w:val="20"/>
        </w:rPr>
      </w:pPr>
      <w:ins w:id="204" w:author="Unknown">
        <w:r w:rsidRPr="009973B7">
          <w:rPr>
            <w:rFonts w:ascii="Courier New" w:eastAsia="宋体" w:hAnsi="Courier New" w:cs="Courier New"/>
            <w:color w:val="000000"/>
            <w:kern w:val="0"/>
            <w:sz w:val="20"/>
            <w:szCs w:val="20"/>
          </w:rPr>
          <w:t xml:space="preserve">        this.id = id;</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205" w:author="Unknown"/>
          <w:rFonts w:ascii="Courier New" w:eastAsia="宋体" w:hAnsi="Courier New" w:cs="Courier New"/>
          <w:color w:val="000000"/>
          <w:kern w:val="0"/>
          <w:sz w:val="20"/>
          <w:szCs w:val="20"/>
        </w:rPr>
      </w:pPr>
      <w:ins w:id="206" w:author="Unknown">
        <w:r w:rsidRPr="009973B7">
          <w:rPr>
            <w:rFonts w:ascii="Courier New" w:eastAsia="宋体" w:hAnsi="Courier New" w:cs="Courier New"/>
            <w:color w:val="000000"/>
            <w:kern w:val="0"/>
            <w:sz w:val="20"/>
            <w:szCs w:val="20"/>
          </w:rPr>
          <w:t xml:space="preserve">        this.name = name;</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207" w:author="Unknown"/>
          <w:rFonts w:ascii="Courier New" w:eastAsia="宋体" w:hAnsi="Courier New" w:cs="Courier New"/>
          <w:color w:val="000000"/>
          <w:kern w:val="0"/>
          <w:sz w:val="20"/>
          <w:szCs w:val="20"/>
        </w:rPr>
      </w:pPr>
      <w:ins w:id="208" w:author="Unknown">
        <w:r w:rsidRPr="009973B7">
          <w:rPr>
            <w:rFonts w:ascii="Courier New" w:eastAsia="宋体" w:hAnsi="Courier New" w:cs="Courier New"/>
            <w:color w:val="000000"/>
            <w:kern w:val="0"/>
            <w:sz w:val="20"/>
            <w:szCs w:val="20"/>
          </w:rPr>
          <w:t xml:space="preserve">        this.price = price;</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209" w:author="Unknown"/>
          <w:rFonts w:ascii="Courier New" w:eastAsia="宋体" w:hAnsi="Courier New" w:cs="Courier New"/>
          <w:color w:val="000000"/>
          <w:kern w:val="0"/>
          <w:sz w:val="20"/>
          <w:szCs w:val="20"/>
        </w:rPr>
      </w:pPr>
      <w:ins w:id="210" w:author="Unknown">
        <w:r w:rsidRPr="009973B7">
          <w:rPr>
            <w:rFonts w:ascii="Courier New" w:eastAsia="宋体" w:hAnsi="Courier New" w:cs="Courier New"/>
            <w:color w:val="000000"/>
            <w:kern w:val="0"/>
            <w:sz w:val="20"/>
            <w:szCs w:val="20"/>
          </w:rPr>
          <w:t xml:space="preserve">    }</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211" w:author="Unknown"/>
          <w:rFonts w:ascii="Courier New" w:eastAsia="宋体" w:hAnsi="Courier New" w:cs="Courier New"/>
          <w:color w:val="000000"/>
          <w:kern w:val="0"/>
          <w:sz w:val="20"/>
          <w:szCs w:val="20"/>
        </w:rPr>
      </w:pPr>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212" w:author="Unknown"/>
          <w:rFonts w:ascii="Courier New" w:eastAsia="宋体" w:hAnsi="Courier New" w:cs="Courier New"/>
          <w:color w:val="000000"/>
          <w:kern w:val="0"/>
          <w:sz w:val="20"/>
          <w:szCs w:val="20"/>
        </w:rPr>
      </w:pPr>
      <w:ins w:id="213" w:author="Unknown">
        <w:r w:rsidRPr="009973B7">
          <w:rPr>
            <w:rFonts w:ascii="Courier New" w:eastAsia="宋体" w:hAnsi="Courier New" w:cs="Courier New"/>
            <w:color w:val="000000"/>
            <w:kern w:val="0"/>
            <w:sz w:val="20"/>
            <w:szCs w:val="20"/>
          </w:rPr>
          <w:t xml:space="preserve">    public Long getId() {</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214" w:author="Unknown"/>
          <w:rFonts w:ascii="Courier New" w:eastAsia="宋体" w:hAnsi="Courier New" w:cs="Courier New"/>
          <w:color w:val="000000"/>
          <w:kern w:val="0"/>
          <w:sz w:val="20"/>
          <w:szCs w:val="20"/>
        </w:rPr>
      </w:pPr>
      <w:ins w:id="215" w:author="Unknown">
        <w:r w:rsidRPr="009973B7">
          <w:rPr>
            <w:rFonts w:ascii="Courier New" w:eastAsia="宋体" w:hAnsi="Courier New" w:cs="Courier New"/>
            <w:color w:val="000000"/>
            <w:kern w:val="0"/>
            <w:sz w:val="20"/>
            <w:szCs w:val="20"/>
          </w:rPr>
          <w:t xml:space="preserve">        return id;</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216" w:author="Unknown"/>
          <w:rFonts w:ascii="Courier New" w:eastAsia="宋体" w:hAnsi="Courier New" w:cs="Courier New"/>
          <w:color w:val="000000"/>
          <w:kern w:val="0"/>
          <w:sz w:val="20"/>
          <w:szCs w:val="20"/>
        </w:rPr>
      </w:pPr>
      <w:ins w:id="217" w:author="Unknown">
        <w:r w:rsidRPr="009973B7">
          <w:rPr>
            <w:rFonts w:ascii="Courier New" w:eastAsia="宋体" w:hAnsi="Courier New" w:cs="Courier New"/>
            <w:color w:val="000000"/>
            <w:kern w:val="0"/>
            <w:sz w:val="20"/>
            <w:szCs w:val="20"/>
          </w:rPr>
          <w:t xml:space="preserve">    }</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218" w:author="Unknown"/>
          <w:rFonts w:ascii="Courier New" w:eastAsia="宋体" w:hAnsi="Courier New" w:cs="Courier New"/>
          <w:color w:val="000000"/>
          <w:kern w:val="0"/>
          <w:sz w:val="20"/>
          <w:szCs w:val="20"/>
        </w:rPr>
      </w:pPr>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219" w:author="Unknown"/>
          <w:rFonts w:ascii="Courier New" w:eastAsia="宋体" w:hAnsi="Courier New" w:cs="Courier New"/>
          <w:color w:val="000000"/>
          <w:kern w:val="0"/>
          <w:sz w:val="20"/>
          <w:szCs w:val="20"/>
        </w:rPr>
      </w:pPr>
      <w:ins w:id="220" w:author="Unknown">
        <w:r w:rsidRPr="009973B7">
          <w:rPr>
            <w:rFonts w:ascii="Courier New" w:eastAsia="宋体" w:hAnsi="Courier New" w:cs="Courier New"/>
            <w:color w:val="000000"/>
            <w:kern w:val="0"/>
            <w:sz w:val="20"/>
            <w:szCs w:val="20"/>
          </w:rPr>
          <w:t xml:space="preserve">    public void setId(Long id) {</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221" w:author="Unknown"/>
          <w:rFonts w:ascii="Courier New" w:eastAsia="宋体" w:hAnsi="Courier New" w:cs="Courier New"/>
          <w:color w:val="000000"/>
          <w:kern w:val="0"/>
          <w:sz w:val="20"/>
          <w:szCs w:val="20"/>
        </w:rPr>
      </w:pPr>
      <w:ins w:id="222" w:author="Unknown">
        <w:r w:rsidRPr="009973B7">
          <w:rPr>
            <w:rFonts w:ascii="Courier New" w:eastAsia="宋体" w:hAnsi="Courier New" w:cs="Courier New"/>
            <w:color w:val="000000"/>
            <w:kern w:val="0"/>
            <w:sz w:val="20"/>
            <w:szCs w:val="20"/>
          </w:rPr>
          <w:t xml:space="preserve">        this.id = id;</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223" w:author="Unknown"/>
          <w:rFonts w:ascii="Courier New" w:eastAsia="宋体" w:hAnsi="Courier New" w:cs="Courier New"/>
          <w:color w:val="000000"/>
          <w:kern w:val="0"/>
          <w:sz w:val="20"/>
          <w:szCs w:val="20"/>
        </w:rPr>
      </w:pPr>
      <w:ins w:id="224" w:author="Unknown">
        <w:r w:rsidRPr="009973B7">
          <w:rPr>
            <w:rFonts w:ascii="Courier New" w:eastAsia="宋体" w:hAnsi="Courier New" w:cs="Courier New"/>
            <w:color w:val="000000"/>
            <w:kern w:val="0"/>
            <w:sz w:val="20"/>
            <w:szCs w:val="20"/>
          </w:rPr>
          <w:t xml:space="preserve">    }</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225" w:author="Unknown"/>
          <w:rFonts w:ascii="Courier New" w:eastAsia="宋体" w:hAnsi="Courier New" w:cs="Courier New"/>
          <w:color w:val="000000"/>
          <w:kern w:val="0"/>
          <w:sz w:val="20"/>
          <w:szCs w:val="20"/>
        </w:rPr>
      </w:pPr>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226" w:author="Unknown"/>
          <w:rFonts w:ascii="Courier New" w:eastAsia="宋体" w:hAnsi="Courier New" w:cs="Courier New"/>
          <w:color w:val="000000"/>
          <w:kern w:val="0"/>
          <w:sz w:val="20"/>
          <w:szCs w:val="20"/>
        </w:rPr>
      </w:pPr>
      <w:ins w:id="227" w:author="Unknown">
        <w:r w:rsidRPr="009973B7">
          <w:rPr>
            <w:rFonts w:ascii="Courier New" w:eastAsia="宋体" w:hAnsi="Courier New" w:cs="Courier New"/>
            <w:color w:val="000000"/>
            <w:kern w:val="0"/>
            <w:sz w:val="20"/>
            <w:szCs w:val="20"/>
          </w:rPr>
          <w:t xml:space="preserve">    public String getName() {</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228" w:author="Unknown"/>
          <w:rFonts w:ascii="Courier New" w:eastAsia="宋体" w:hAnsi="Courier New" w:cs="Courier New"/>
          <w:color w:val="000000"/>
          <w:kern w:val="0"/>
          <w:sz w:val="20"/>
          <w:szCs w:val="20"/>
        </w:rPr>
      </w:pPr>
      <w:ins w:id="229" w:author="Unknown">
        <w:r w:rsidRPr="009973B7">
          <w:rPr>
            <w:rFonts w:ascii="Courier New" w:eastAsia="宋体" w:hAnsi="Courier New" w:cs="Courier New"/>
            <w:color w:val="000000"/>
            <w:kern w:val="0"/>
            <w:sz w:val="20"/>
            <w:szCs w:val="20"/>
          </w:rPr>
          <w:t xml:space="preserve">        return name;</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230" w:author="Unknown"/>
          <w:rFonts w:ascii="Courier New" w:eastAsia="宋体" w:hAnsi="Courier New" w:cs="Courier New"/>
          <w:color w:val="000000"/>
          <w:kern w:val="0"/>
          <w:sz w:val="20"/>
          <w:szCs w:val="20"/>
        </w:rPr>
      </w:pPr>
      <w:ins w:id="231" w:author="Unknown">
        <w:r w:rsidRPr="009973B7">
          <w:rPr>
            <w:rFonts w:ascii="Courier New" w:eastAsia="宋体" w:hAnsi="Courier New" w:cs="Courier New"/>
            <w:color w:val="000000"/>
            <w:kern w:val="0"/>
            <w:sz w:val="20"/>
            <w:szCs w:val="20"/>
          </w:rPr>
          <w:t xml:space="preserve">    }</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232" w:author="Unknown"/>
          <w:rFonts w:ascii="Courier New" w:eastAsia="宋体" w:hAnsi="Courier New" w:cs="Courier New"/>
          <w:color w:val="000000"/>
          <w:kern w:val="0"/>
          <w:sz w:val="20"/>
          <w:szCs w:val="20"/>
        </w:rPr>
      </w:pPr>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233" w:author="Unknown"/>
          <w:rFonts w:ascii="Courier New" w:eastAsia="宋体" w:hAnsi="Courier New" w:cs="Courier New"/>
          <w:color w:val="000000"/>
          <w:kern w:val="0"/>
          <w:sz w:val="20"/>
          <w:szCs w:val="20"/>
        </w:rPr>
      </w:pPr>
      <w:ins w:id="234" w:author="Unknown">
        <w:r w:rsidRPr="009973B7">
          <w:rPr>
            <w:rFonts w:ascii="Courier New" w:eastAsia="宋体" w:hAnsi="Courier New" w:cs="Courier New"/>
            <w:color w:val="000000"/>
            <w:kern w:val="0"/>
            <w:sz w:val="20"/>
            <w:szCs w:val="20"/>
          </w:rPr>
          <w:t xml:space="preserve">    public void setName(String name) {</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235" w:author="Unknown"/>
          <w:rFonts w:ascii="Courier New" w:eastAsia="宋体" w:hAnsi="Courier New" w:cs="Courier New"/>
          <w:color w:val="000000"/>
          <w:kern w:val="0"/>
          <w:sz w:val="20"/>
          <w:szCs w:val="20"/>
        </w:rPr>
      </w:pPr>
      <w:ins w:id="236" w:author="Unknown">
        <w:r w:rsidRPr="009973B7">
          <w:rPr>
            <w:rFonts w:ascii="Courier New" w:eastAsia="宋体" w:hAnsi="Courier New" w:cs="Courier New"/>
            <w:color w:val="000000"/>
            <w:kern w:val="0"/>
            <w:sz w:val="20"/>
            <w:szCs w:val="20"/>
          </w:rPr>
          <w:t xml:space="preserve">        this.name = name;</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237" w:author="Unknown"/>
          <w:rFonts w:ascii="Courier New" w:eastAsia="宋体" w:hAnsi="Courier New" w:cs="Courier New"/>
          <w:color w:val="000000"/>
          <w:kern w:val="0"/>
          <w:sz w:val="20"/>
          <w:szCs w:val="20"/>
        </w:rPr>
      </w:pPr>
      <w:ins w:id="238" w:author="Unknown">
        <w:r w:rsidRPr="009973B7">
          <w:rPr>
            <w:rFonts w:ascii="Courier New" w:eastAsia="宋体" w:hAnsi="Courier New" w:cs="Courier New"/>
            <w:color w:val="000000"/>
            <w:kern w:val="0"/>
            <w:sz w:val="20"/>
            <w:szCs w:val="20"/>
          </w:rPr>
          <w:t xml:space="preserve">    }</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239" w:author="Unknown"/>
          <w:rFonts w:ascii="Courier New" w:eastAsia="宋体" w:hAnsi="Courier New" w:cs="Courier New"/>
          <w:color w:val="000000"/>
          <w:kern w:val="0"/>
          <w:sz w:val="20"/>
          <w:szCs w:val="20"/>
        </w:rPr>
      </w:pPr>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240" w:author="Unknown"/>
          <w:rFonts w:ascii="Courier New" w:eastAsia="宋体" w:hAnsi="Courier New" w:cs="Courier New"/>
          <w:color w:val="000000"/>
          <w:kern w:val="0"/>
          <w:sz w:val="20"/>
          <w:szCs w:val="20"/>
        </w:rPr>
      </w:pPr>
      <w:ins w:id="241" w:author="Unknown">
        <w:r w:rsidRPr="009973B7">
          <w:rPr>
            <w:rFonts w:ascii="Courier New" w:eastAsia="宋体" w:hAnsi="Courier New" w:cs="Courier New"/>
            <w:color w:val="000000"/>
            <w:kern w:val="0"/>
            <w:sz w:val="20"/>
            <w:szCs w:val="20"/>
          </w:rPr>
          <w:t xml:space="preserve">    public int getPrice() {</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242" w:author="Unknown"/>
          <w:rFonts w:ascii="Courier New" w:eastAsia="宋体" w:hAnsi="Courier New" w:cs="Courier New"/>
          <w:color w:val="000000"/>
          <w:kern w:val="0"/>
          <w:sz w:val="20"/>
          <w:szCs w:val="20"/>
        </w:rPr>
      </w:pPr>
      <w:ins w:id="243" w:author="Unknown">
        <w:r w:rsidRPr="009973B7">
          <w:rPr>
            <w:rFonts w:ascii="Courier New" w:eastAsia="宋体" w:hAnsi="Courier New" w:cs="Courier New"/>
            <w:color w:val="000000"/>
            <w:kern w:val="0"/>
            <w:sz w:val="20"/>
            <w:szCs w:val="20"/>
          </w:rPr>
          <w:t xml:space="preserve">        return price;</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244" w:author="Unknown"/>
          <w:rFonts w:ascii="Courier New" w:eastAsia="宋体" w:hAnsi="Courier New" w:cs="Courier New"/>
          <w:color w:val="000000"/>
          <w:kern w:val="0"/>
          <w:sz w:val="20"/>
          <w:szCs w:val="20"/>
        </w:rPr>
      </w:pPr>
      <w:ins w:id="245" w:author="Unknown">
        <w:r w:rsidRPr="009973B7">
          <w:rPr>
            <w:rFonts w:ascii="Courier New" w:eastAsia="宋体" w:hAnsi="Courier New" w:cs="Courier New"/>
            <w:color w:val="000000"/>
            <w:kern w:val="0"/>
            <w:sz w:val="20"/>
            <w:szCs w:val="20"/>
          </w:rPr>
          <w:t xml:space="preserve">    }</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246" w:author="Unknown"/>
          <w:rFonts w:ascii="Courier New" w:eastAsia="宋体" w:hAnsi="Courier New" w:cs="Courier New"/>
          <w:color w:val="000000"/>
          <w:kern w:val="0"/>
          <w:sz w:val="20"/>
          <w:szCs w:val="20"/>
        </w:rPr>
      </w:pPr>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247" w:author="Unknown"/>
          <w:rFonts w:ascii="Courier New" w:eastAsia="宋体" w:hAnsi="Courier New" w:cs="Courier New"/>
          <w:color w:val="000000"/>
          <w:kern w:val="0"/>
          <w:sz w:val="20"/>
          <w:szCs w:val="20"/>
        </w:rPr>
      </w:pPr>
      <w:ins w:id="248" w:author="Unknown">
        <w:r w:rsidRPr="009973B7">
          <w:rPr>
            <w:rFonts w:ascii="Courier New" w:eastAsia="宋体" w:hAnsi="Courier New" w:cs="Courier New"/>
            <w:color w:val="000000"/>
            <w:kern w:val="0"/>
            <w:sz w:val="20"/>
            <w:szCs w:val="20"/>
          </w:rPr>
          <w:t xml:space="preserve">    public void setPrice(int price) {</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249" w:author="Unknown"/>
          <w:rFonts w:ascii="Courier New" w:eastAsia="宋体" w:hAnsi="Courier New" w:cs="Courier New"/>
          <w:color w:val="000000"/>
          <w:kern w:val="0"/>
          <w:sz w:val="20"/>
          <w:szCs w:val="20"/>
        </w:rPr>
      </w:pPr>
      <w:ins w:id="250" w:author="Unknown">
        <w:r w:rsidRPr="009973B7">
          <w:rPr>
            <w:rFonts w:ascii="Courier New" w:eastAsia="宋体" w:hAnsi="Courier New" w:cs="Courier New"/>
            <w:color w:val="000000"/>
            <w:kern w:val="0"/>
            <w:sz w:val="20"/>
            <w:szCs w:val="20"/>
          </w:rPr>
          <w:t xml:space="preserve">        this.price = price;</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251" w:author="Unknown"/>
          <w:rFonts w:ascii="Courier New" w:eastAsia="宋体" w:hAnsi="Courier New" w:cs="Courier New"/>
          <w:color w:val="000000"/>
          <w:kern w:val="0"/>
          <w:sz w:val="20"/>
          <w:szCs w:val="20"/>
        </w:rPr>
      </w:pPr>
      <w:ins w:id="252" w:author="Unknown">
        <w:r w:rsidRPr="009973B7">
          <w:rPr>
            <w:rFonts w:ascii="Courier New" w:eastAsia="宋体" w:hAnsi="Courier New" w:cs="Courier New"/>
            <w:color w:val="000000"/>
            <w:kern w:val="0"/>
            <w:sz w:val="20"/>
            <w:szCs w:val="20"/>
          </w:rPr>
          <w:t xml:space="preserve">    }</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253" w:author="Unknown"/>
          <w:rFonts w:ascii="Courier New" w:eastAsia="宋体" w:hAnsi="Courier New" w:cs="Courier New"/>
          <w:color w:val="000000"/>
          <w:kern w:val="0"/>
          <w:sz w:val="20"/>
          <w:szCs w:val="20"/>
        </w:rPr>
      </w:pPr>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254" w:author="Unknown"/>
          <w:rFonts w:ascii="Courier New" w:eastAsia="宋体" w:hAnsi="Courier New" w:cs="Courier New"/>
          <w:color w:val="000000"/>
          <w:kern w:val="0"/>
          <w:sz w:val="20"/>
          <w:szCs w:val="20"/>
        </w:rPr>
      </w:pPr>
      <w:ins w:id="255" w:author="Unknown">
        <w:r w:rsidRPr="009973B7">
          <w:rPr>
            <w:rFonts w:ascii="Courier New" w:eastAsia="宋体" w:hAnsi="Courier New" w:cs="Courier New"/>
            <w:color w:val="000000"/>
            <w:kern w:val="0"/>
            <w:sz w:val="20"/>
            <w:szCs w:val="20"/>
          </w:rPr>
          <w:t xml:space="preserve">    @Override</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256" w:author="Unknown"/>
          <w:rFonts w:ascii="Courier New" w:eastAsia="宋体" w:hAnsi="Courier New" w:cs="Courier New"/>
          <w:color w:val="000000"/>
          <w:kern w:val="0"/>
          <w:sz w:val="20"/>
          <w:szCs w:val="20"/>
        </w:rPr>
      </w:pPr>
      <w:ins w:id="257" w:author="Unknown">
        <w:r w:rsidRPr="009973B7">
          <w:rPr>
            <w:rFonts w:ascii="Courier New" w:eastAsia="宋体" w:hAnsi="Courier New" w:cs="Courier New"/>
            <w:color w:val="000000"/>
            <w:kern w:val="0"/>
            <w:sz w:val="20"/>
            <w:szCs w:val="20"/>
          </w:rPr>
          <w:t xml:space="preserve">    public String toString() {</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258" w:author="Unknown"/>
          <w:rFonts w:ascii="Courier New" w:eastAsia="宋体" w:hAnsi="Courier New" w:cs="Courier New"/>
          <w:color w:val="000000"/>
          <w:kern w:val="0"/>
          <w:sz w:val="20"/>
          <w:szCs w:val="20"/>
        </w:rPr>
      </w:pPr>
      <w:ins w:id="259" w:author="Unknown">
        <w:r w:rsidRPr="009973B7">
          <w:rPr>
            <w:rFonts w:ascii="Courier New" w:eastAsia="宋体" w:hAnsi="Courier New" w:cs="Courier New"/>
            <w:color w:val="000000"/>
            <w:kern w:val="0"/>
            <w:sz w:val="20"/>
            <w:szCs w:val="20"/>
          </w:rPr>
          <w:t xml:space="preserve">        return "Car{" + "id=" + id + ", name=" + name + ", price=" + price + '}';</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260" w:author="Unknown"/>
          <w:rFonts w:ascii="Courier New" w:eastAsia="宋体" w:hAnsi="Courier New" w:cs="Courier New"/>
          <w:color w:val="000000"/>
          <w:kern w:val="0"/>
          <w:sz w:val="20"/>
          <w:szCs w:val="20"/>
        </w:rPr>
      </w:pPr>
      <w:ins w:id="261" w:author="Unknown">
        <w:r w:rsidRPr="009973B7">
          <w:rPr>
            <w:rFonts w:ascii="Courier New" w:eastAsia="宋体" w:hAnsi="Courier New" w:cs="Courier New"/>
            <w:color w:val="000000"/>
            <w:kern w:val="0"/>
            <w:sz w:val="20"/>
            <w:szCs w:val="20"/>
          </w:rPr>
          <w:lastRenderedPageBreak/>
          <w:t xml:space="preserve">    }</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262" w:author="Unknown"/>
          <w:rFonts w:ascii="Courier New" w:eastAsia="宋体" w:hAnsi="Courier New" w:cs="Courier New"/>
          <w:color w:val="000000"/>
          <w:kern w:val="0"/>
          <w:sz w:val="20"/>
          <w:szCs w:val="20"/>
        </w:rPr>
      </w:pPr>
      <w:ins w:id="263" w:author="Unknown">
        <w:r w:rsidRPr="009973B7">
          <w:rPr>
            <w:rFonts w:ascii="Courier New" w:eastAsia="宋体" w:hAnsi="Courier New" w:cs="Courier New"/>
            <w:color w:val="000000"/>
            <w:kern w:val="0"/>
            <w:sz w:val="20"/>
            <w:szCs w:val="20"/>
          </w:rPr>
          <w:t>}</w:t>
        </w:r>
      </w:ins>
    </w:p>
    <w:p w:rsidR="009973B7" w:rsidRPr="009973B7" w:rsidRDefault="009973B7" w:rsidP="009973B7">
      <w:pPr>
        <w:widowControl/>
        <w:spacing w:before="100" w:beforeAutospacing="1" w:after="100" w:afterAutospacing="1"/>
        <w:jc w:val="left"/>
        <w:rPr>
          <w:ins w:id="264" w:author="Unknown"/>
          <w:rFonts w:ascii="Georgia" w:eastAsia="宋体" w:hAnsi="Georgia" w:cs="宋体"/>
          <w:color w:val="000000"/>
          <w:kern w:val="0"/>
          <w:sz w:val="24"/>
          <w:szCs w:val="24"/>
        </w:rPr>
      </w:pPr>
      <w:ins w:id="265" w:author="Unknown">
        <w:r w:rsidRPr="009973B7">
          <w:rPr>
            <w:rFonts w:ascii="Georgia" w:eastAsia="宋体" w:hAnsi="Georgia" w:cs="宋体"/>
            <w:color w:val="000000"/>
            <w:kern w:val="0"/>
            <w:sz w:val="24"/>
            <w:szCs w:val="24"/>
          </w:rPr>
          <w:t>This is </w:t>
        </w:r>
        <w:r w:rsidRPr="009973B7">
          <w:rPr>
            <w:rFonts w:ascii="宋体" w:eastAsia="宋体" w:hAnsi="宋体" w:cs="宋体"/>
            <w:color w:val="000000"/>
            <w:kern w:val="0"/>
            <w:sz w:val="24"/>
          </w:rPr>
          <w:t>Car</w:t>
        </w:r>
        <w:r w:rsidRPr="009973B7">
          <w:rPr>
            <w:rFonts w:ascii="Georgia" w:eastAsia="宋体" w:hAnsi="Georgia" w:cs="宋体"/>
            <w:color w:val="000000"/>
            <w:kern w:val="0"/>
            <w:sz w:val="24"/>
            <w:szCs w:val="24"/>
          </w:rPr>
          <w:t> bean class. It contains item ID, name, and price.</w:t>
        </w:r>
      </w:ins>
    </w:p>
    <w:p w:rsidR="009973B7" w:rsidRPr="009973B7" w:rsidRDefault="009973B7" w:rsidP="009973B7">
      <w:pPr>
        <w:widowControl/>
        <w:shd w:val="clear" w:color="auto" w:fill="BDBDBD"/>
        <w:jc w:val="left"/>
        <w:rPr>
          <w:ins w:id="266" w:author="Unknown"/>
          <w:rFonts w:ascii="Georgia" w:eastAsia="宋体" w:hAnsi="Georgia" w:cs="宋体"/>
          <w:color w:val="000000"/>
          <w:kern w:val="0"/>
          <w:sz w:val="24"/>
          <w:szCs w:val="24"/>
        </w:rPr>
      </w:pPr>
      <w:ins w:id="267" w:author="Unknown">
        <w:r w:rsidRPr="009973B7">
          <w:rPr>
            <w:rFonts w:ascii="Georgia" w:eastAsia="宋体" w:hAnsi="Georgia" w:cs="宋体"/>
            <w:color w:val="000000"/>
            <w:kern w:val="0"/>
            <w:sz w:val="24"/>
            <w:szCs w:val="24"/>
          </w:rPr>
          <w:t>schema-h2.sql</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268" w:author="Unknown"/>
          <w:rFonts w:ascii="Courier New" w:eastAsia="宋体" w:hAnsi="Courier New" w:cs="Courier New"/>
          <w:color w:val="000000"/>
          <w:kern w:val="0"/>
          <w:sz w:val="20"/>
          <w:szCs w:val="20"/>
        </w:rPr>
      </w:pPr>
      <w:ins w:id="269" w:author="Unknown">
        <w:r w:rsidRPr="009973B7">
          <w:rPr>
            <w:rFonts w:ascii="Courier New" w:eastAsia="宋体" w:hAnsi="Courier New" w:cs="Courier New"/>
            <w:color w:val="000000"/>
            <w:kern w:val="0"/>
            <w:sz w:val="20"/>
            <w:szCs w:val="20"/>
          </w:rPr>
          <w:t xml:space="preserve">CREATE TABLE Cars(ID BIGINT PRIMARY KEY AUTO_INCREMENT, </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270" w:author="Unknown"/>
          <w:rFonts w:ascii="Courier New" w:eastAsia="宋体" w:hAnsi="Courier New" w:cs="Courier New"/>
          <w:color w:val="000000"/>
          <w:kern w:val="0"/>
          <w:sz w:val="20"/>
          <w:szCs w:val="20"/>
        </w:rPr>
      </w:pPr>
      <w:ins w:id="271" w:author="Unknown">
        <w:r w:rsidRPr="009973B7">
          <w:rPr>
            <w:rFonts w:ascii="Courier New" w:eastAsia="宋体" w:hAnsi="Courier New" w:cs="Courier New"/>
            <w:color w:val="000000"/>
            <w:kern w:val="0"/>
            <w:sz w:val="20"/>
            <w:szCs w:val="20"/>
          </w:rPr>
          <w:t xml:space="preserve">                  NAME VARCHAR(100), PRICE INT);</w:t>
        </w:r>
      </w:ins>
    </w:p>
    <w:p w:rsidR="009973B7" w:rsidRPr="009973B7" w:rsidRDefault="009973B7" w:rsidP="009973B7">
      <w:pPr>
        <w:widowControl/>
        <w:spacing w:before="100" w:beforeAutospacing="1" w:after="100" w:afterAutospacing="1"/>
        <w:jc w:val="left"/>
        <w:rPr>
          <w:ins w:id="272" w:author="Unknown"/>
          <w:rFonts w:ascii="Georgia" w:eastAsia="宋体" w:hAnsi="Georgia" w:cs="宋体"/>
          <w:color w:val="000000"/>
          <w:kern w:val="0"/>
          <w:sz w:val="24"/>
          <w:szCs w:val="24"/>
        </w:rPr>
      </w:pPr>
      <w:ins w:id="273" w:author="Unknown">
        <w:r w:rsidRPr="009973B7">
          <w:rPr>
            <w:rFonts w:ascii="Georgia" w:eastAsia="宋体" w:hAnsi="Georgia" w:cs="宋体"/>
            <w:color w:val="000000"/>
            <w:kern w:val="0"/>
            <w:sz w:val="24"/>
            <w:szCs w:val="24"/>
          </w:rPr>
          <w:t>This SQL script creates the </w:t>
        </w:r>
        <w:r w:rsidRPr="009973B7">
          <w:rPr>
            <w:rFonts w:ascii="宋体" w:eastAsia="宋体" w:hAnsi="宋体" w:cs="宋体"/>
            <w:color w:val="000000"/>
            <w:kern w:val="0"/>
            <w:sz w:val="24"/>
          </w:rPr>
          <w:t>Cars</w:t>
        </w:r>
        <w:r w:rsidRPr="009973B7">
          <w:rPr>
            <w:rFonts w:ascii="Georgia" w:eastAsia="宋体" w:hAnsi="Georgia" w:cs="宋体"/>
            <w:color w:val="000000"/>
            <w:kern w:val="0"/>
            <w:sz w:val="24"/>
            <w:szCs w:val="24"/>
          </w:rPr>
          <w:t> table.</w:t>
        </w:r>
      </w:ins>
    </w:p>
    <w:p w:rsidR="009973B7" w:rsidRPr="009973B7" w:rsidRDefault="009973B7" w:rsidP="009973B7">
      <w:pPr>
        <w:widowControl/>
        <w:shd w:val="clear" w:color="auto" w:fill="BDBDBD"/>
        <w:jc w:val="left"/>
        <w:rPr>
          <w:ins w:id="274" w:author="Unknown"/>
          <w:rFonts w:ascii="Georgia" w:eastAsia="宋体" w:hAnsi="Georgia" w:cs="宋体"/>
          <w:color w:val="000000"/>
          <w:kern w:val="0"/>
          <w:sz w:val="24"/>
          <w:szCs w:val="24"/>
        </w:rPr>
      </w:pPr>
      <w:ins w:id="275" w:author="Unknown">
        <w:r w:rsidRPr="009973B7">
          <w:rPr>
            <w:rFonts w:ascii="Georgia" w:eastAsia="宋体" w:hAnsi="Georgia" w:cs="宋体"/>
            <w:color w:val="000000"/>
            <w:kern w:val="0"/>
            <w:sz w:val="24"/>
            <w:szCs w:val="24"/>
          </w:rPr>
          <w:t>data-h2.sql</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276" w:author="Unknown"/>
          <w:rFonts w:ascii="Courier New" w:eastAsia="宋体" w:hAnsi="Courier New" w:cs="Courier New"/>
          <w:color w:val="000000"/>
          <w:kern w:val="0"/>
          <w:sz w:val="20"/>
          <w:szCs w:val="20"/>
        </w:rPr>
      </w:pPr>
      <w:ins w:id="277" w:author="Unknown">
        <w:r w:rsidRPr="009973B7">
          <w:rPr>
            <w:rFonts w:ascii="Courier New" w:eastAsia="宋体" w:hAnsi="Courier New" w:cs="Courier New"/>
            <w:color w:val="000000"/>
            <w:kern w:val="0"/>
            <w:sz w:val="20"/>
            <w:szCs w:val="20"/>
          </w:rPr>
          <w:t>INSERT INTO Cars(Name, Price) VALUES('Audi', 52642);</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278" w:author="Unknown"/>
          <w:rFonts w:ascii="Courier New" w:eastAsia="宋体" w:hAnsi="Courier New" w:cs="Courier New"/>
          <w:color w:val="000000"/>
          <w:kern w:val="0"/>
          <w:sz w:val="20"/>
          <w:szCs w:val="20"/>
        </w:rPr>
      </w:pPr>
      <w:ins w:id="279" w:author="Unknown">
        <w:r w:rsidRPr="009973B7">
          <w:rPr>
            <w:rFonts w:ascii="Courier New" w:eastAsia="宋体" w:hAnsi="Courier New" w:cs="Courier New"/>
            <w:color w:val="000000"/>
            <w:kern w:val="0"/>
            <w:sz w:val="20"/>
            <w:szCs w:val="20"/>
          </w:rPr>
          <w:t>INSERT INTO Cars(Name, Price) VALUES('Mercedes', 57127);</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280" w:author="Unknown"/>
          <w:rFonts w:ascii="Courier New" w:eastAsia="宋体" w:hAnsi="Courier New" w:cs="Courier New"/>
          <w:color w:val="000000"/>
          <w:kern w:val="0"/>
          <w:sz w:val="20"/>
          <w:szCs w:val="20"/>
        </w:rPr>
      </w:pPr>
      <w:ins w:id="281" w:author="Unknown">
        <w:r w:rsidRPr="009973B7">
          <w:rPr>
            <w:rFonts w:ascii="Courier New" w:eastAsia="宋体" w:hAnsi="Courier New" w:cs="Courier New"/>
            <w:color w:val="000000"/>
            <w:kern w:val="0"/>
            <w:sz w:val="20"/>
            <w:szCs w:val="20"/>
          </w:rPr>
          <w:t>INSERT INTO Cars(Name, Price) VALUES('Skoda', 9000);</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282" w:author="Unknown"/>
          <w:rFonts w:ascii="Courier New" w:eastAsia="宋体" w:hAnsi="Courier New" w:cs="Courier New"/>
          <w:color w:val="000000"/>
          <w:kern w:val="0"/>
          <w:sz w:val="20"/>
          <w:szCs w:val="20"/>
        </w:rPr>
      </w:pPr>
      <w:ins w:id="283" w:author="Unknown">
        <w:r w:rsidRPr="009973B7">
          <w:rPr>
            <w:rFonts w:ascii="Courier New" w:eastAsia="宋体" w:hAnsi="Courier New" w:cs="Courier New"/>
            <w:color w:val="000000"/>
            <w:kern w:val="0"/>
            <w:sz w:val="20"/>
            <w:szCs w:val="20"/>
          </w:rPr>
          <w:t>INSERT INTO Cars(Name, Price) VALUES('Volvo', 29000);</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284" w:author="Unknown"/>
          <w:rFonts w:ascii="Courier New" w:eastAsia="宋体" w:hAnsi="Courier New" w:cs="Courier New"/>
          <w:color w:val="000000"/>
          <w:kern w:val="0"/>
          <w:sz w:val="20"/>
          <w:szCs w:val="20"/>
        </w:rPr>
      </w:pPr>
      <w:ins w:id="285" w:author="Unknown">
        <w:r w:rsidRPr="009973B7">
          <w:rPr>
            <w:rFonts w:ascii="Courier New" w:eastAsia="宋体" w:hAnsi="Courier New" w:cs="Courier New"/>
            <w:color w:val="000000"/>
            <w:kern w:val="0"/>
            <w:sz w:val="20"/>
            <w:szCs w:val="20"/>
          </w:rPr>
          <w:t>INSERT INTO Cars(Name, Price) VALUES('Bentley', 350000);</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286" w:author="Unknown"/>
          <w:rFonts w:ascii="Courier New" w:eastAsia="宋体" w:hAnsi="Courier New" w:cs="Courier New"/>
          <w:color w:val="000000"/>
          <w:kern w:val="0"/>
          <w:sz w:val="20"/>
          <w:szCs w:val="20"/>
        </w:rPr>
      </w:pPr>
      <w:ins w:id="287" w:author="Unknown">
        <w:r w:rsidRPr="009973B7">
          <w:rPr>
            <w:rFonts w:ascii="Courier New" w:eastAsia="宋体" w:hAnsi="Courier New" w:cs="Courier New"/>
            <w:color w:val="000000"/>
            <w:kern w:val="0"/>
            <w:sz w:val="20"/>
            <w:szCs w:val="20"/>
          </w:rPr>
          <w:t>INSERT INTO Cars(Name, Price) VALUES('Citroen', 21000);</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288" w:author="Unknown"/>
          <w:rFonts w:ascii="Courier New" w:eastAsia="宋体" w:hAnsi="Courier New" w:cs="Courier New"/>
          <w:color w:val="000000"/>
          <w:kern w:val="0"/>
          <w:sz w:val="20"/>
          <w:szCs w:val="20"/>
        </w:rPr>
      </w:pPr>
      <w:ins w:id="289" w:author="Unknown">
        <w:r w:rsidRPr="009973B7">
          <w:rPr>
            <w:rFonts w:ascii="Courier New" w:eastAsia="宋体" w:hAnsi="Courier New" w:cs="Courier New"/>
            <w:color w:val="000000"/>
            <w:kern w:val="0"/>
            <w:sz w:val="20"/>
            <w:szCs w:val="20"/>
          </w:rPr>
          <w:t>INSERT INTO Cars(Name, Price) VALUES('Hummer', 41400);</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290" w:author="Unknown"/>
          <w:rFonts w:ascii="Courier New" w:eastAsia="宋体" w:hAnsi="Courier New" w:cs="Courier New"/>
          <w:color w:val="000000"/>
          <w:kern w:val="0"/>
          <w:sz w:val="20"/>
          <w:szCs w:val="20"/>
        </w:rPr>
      </w:pPr>
      <w:ins w:id="291" w:author="Unknown">
        <w:r w:rsidRPr="009973B7">
          <w:rPr>
            <w:rFonts w:ascii="Courier New" w:eastAsia="宋体" w:hAnsi="Courier New" w:cs="Courier New"/>
            <w:color w:val="000000"/>
            <w:kern w:val="0"/>
            <w:sz w:val="20"/>
            <w:szCs w:val="20"/>
          </w:rPr>
          <w:t>INSERT INTO Cars(Name, Price) VALUES('Volkswagen', 21600);</w:t>
        </w:r>
      </w:ins>
    </w:p>
    <w:p w:rsidR="009973B7" w:rsidRPr="009973B7" w:rsidRDefault="009973B7" w:rsidP="009973B7">
      <w:pPr>
        <w:widowControl/>
        <w:spacing w:before="100" w:beforeAutospacing="1" w:after="100" w:afterAutospacing="1"/>
        <w:jc w:val="left"/>
        <w:rPr>
          <w:ins w:id="292" w:author="Unknown"/>
          <w:rFonts w:ascii="Georgia" w:eastAsia="宋体" w:hAnsi="Georgia" w:cs="宋体"/>
          <w:color w:val="000000"/>
          <w:kern w:val="0"/>
          <w:sz w:val="24"/>
          <w:szCs w:val="24"/>
        </w:rPr>
      </w:pPr>
      <w:ins w:id="293" w:author="Unknown">
        <w:r w:rsidRPr="009973B7">
          <w:rPr>
            <w:rFonts w:ascii="Georgia" w:eastAsia="宋体" w:hAnsi="Georgia" w:cs="宋体"/>
            <w:color w:val="000000"/>
            <w:kern w:val="0"/>
            <w:sz w:val="24"/>
            <w:szCs w:val="24"/>
          </w:rPr>
          <w:t>This script fills the table with data. Both scripts are located in the root of the classpath.</w:t>
        </w:r>
      </w:ins>
    </w:p>
    <w:p w:rsidR="009973B7" w:rsidRPr="009973B7" w:rsidRDefault="009973B7" w:rsidP="009973B7">
      <w:pPr>
        <w:widowControl/>
        <w:shd w:val="clear" w:color="auto" w:fill="BDBDBD"/>
        <w:jc w:val="left"/>
        <w:rPr>
          <w:ins w:id="294" w:author="Unknown"/>
          <w:rFonts w:ascii="Georgia" w:eastAsia="宋体" w:hAnsi="Georgia" w:cs="宋体"/>
          <w:color w:val="000000"/>
          <w:kern w:val="0"/>
          <w:sz w:val="24"/>
          <w:szCs w:val="24"/>
        </w:rPr>
      </w:pPr>
      <w:ins w:id="295" w:author="Unknown">
        <w:r w:rsidRPr="009973B7">
          <w:rPr>
            <w:rFonts w:ascii="Georgia" w:eastAsia="宋体" w:hAnsi="Georgia" w:cs="宋体"/>
            <w:color w:val="000000"/>
            <w:kern w:val="0"/>
            <w:sz w:val="24"/>
            <w:szCs w:val="24"/>
          </w:rPr>
          <w:t>logback.xml</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296" w:author="Unknown"/>
          <w:rFonts w:ascii="Courier New" w:eastAsia="宋体" w:hAnsi="Courier New" w:cs="Courier New"/>
          <w:color w:val="000000"/>
          <w:kern w:val="0"/>
          <w:sz w:val="20"/>
          <w:szCs w:val="20"/>
        </w:rPr>
      </w:pPr>
      <w:ins w:id="297" w:author="Unknown">
        <w:r w:rsidRPr="009973B7">
          <w:rPr>
            <w:rFonts w:ascii="Courier New" w:eastAsia="宋体" w:hAnsi="Courier New" w:cs="Courier New"/>
            <w:color w:val="000000"/>
            <w:kern w:val="0"/>
            <w:sz w:val="20"/>
            <w:szCs w:val="20"/>
          </w:rPr>
          <w:t>&lt;?xml version="1.0" encoding="UTF-8"?&gt;</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298" w:author="Unknown"/>
          <w:rFonts w:ascii="Courier New" w:eastAsia="宋体" w:hAnsi="Courier New" w:cs="Courier New"/>
          <w:color w:val="000000"/>
          <w:kern w:val="0"/>
          <w:sz w:val="20"/>
          <w:szCs w:val="20"/>
        </w:rPr>
      </w:pPr>
      <w:ins w:id="299" w:author="Unknown">
        <w:r w:rsidRPr="009973B7">
          <w:rPr>
            <w:rFonts w:ascii="Courier New" w:eastAsia="宋体" w:hAnsi="Courier New" w:cs="Courier New"/>
            <w:color w:val="000000"/>
            <w:kern w:val="0"/>
            <w:sz w:val="20"/>
            <w:szCs w:val="20"/>
          </w:rPr>
          <w:t>&lt;configuration&gt;</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300" w:author="Unknown"/>
          <w:rFonts w:ascii="Courier New" w:eastAsia="宋体" w:hAnsi="Courier New" w:cs="Courier New"/>
          <w:color w:val="000000"/>
          <w:kern w:val="0"/>
          <w:sz w:val="20"/>
          <w:szCs w:val="20"/>
        </w:rPr>
      </w:pPr>
      <w:ins w:id="301" w:author="Unknown">
        <w:r w:rsidRPr="009973B7">
          <w:rPr>
            <w:rFonts w:ascii="Courier New" w:eastAsia="宋体" w:hAnsi="Courier New" w:cs="Courier New"/>
            <w:color w:val="000000"/>
            <w:kern w:val="0"/>
            <w:sz w:val="20"/>
            <w:szCs w:val="20"/>
          </w:rPr>
          <w:t xml:space="preserve">    &lt;include resource="org/springframework/boot/logging/logback/base.xml" /&gt;</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302" w:author="Unknown"/>
          <w:rFonts w:ascii="Courier New" w:eastAsia="宋体" w:hAnsi="Courier New" w:cs="Courier New"/>
          <w:color w:val="000000"/>
          <w:kern w:val="0"/>
          <w:sz w:val="20"/>
          <w:szCs w:val="20"/>
        </w:rPr>
      </w:pPr>
      <w:ins w:id="303" w:author="Unknown">
        <w:r w:rsidRPr="009973B7">
          <w:rPr>
            <w:rFonts w:ascii="Courier New" w:eastAsia="宋体" w:hAnsi="Courier New" w:cs="Courier New"/>
            <w:color w:val="000000"/>
            <w:kern w:val="0"/>
            <w:sz w:val="20"/>
            <w:szCs w:val="20"/>
          </w:rPr>
          <w:t xml:space="preserve">    &lt;logger name="org.springframework" level="ERROR"/&gt;</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304" w:author="Unknown"/>
          <w:rFonts w:ascii="Courier New" w:eastAsia="宋体" w:hAnsi="Courier New" w:cs="Courier New"/>
          <w:color w:val="000000"/>
          <w:kern w:val="0"/>
          <w:sz w:val="20"/>
          <w:szCs w:val="20"/>
        </w:rPr>
      </w:pPr>
      <w:ins w:id="305" w:author="Unknown">
        <w:r w:rsidRPr="009973B7">
          <w:rPr>
            <w:rFonts w:ascii="Courier New" w:eastAsia="宋体" w:hAnsi="Courier New" w:cs="Courier New"/>
            <w:color w:val="000000"/>
            <w:kern w:val="0"/>
            <w:sz w:val="20"/>
            <w:szCs w:val="20"/>
          </w:rPr>
          <w:t xml:space="preserve">    &lt;logger name="com.zetcode" level="DEBUG"/&gt;</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306" w:author="Unknown"/>
          <w:rFonts w:ascii="Courier New" w:eastAsia="宋体" w:hAnsi="Courier New" w:cs="Courier New"/>
          <w:color w:val="000000"/>
          <w:kern w:val="0"/>
          <w:sz w:val="20"/>
          <w:szCs w:val="20"/>
        </w:rPr>
      </w:pPr>
      <w:ins w:id="307" w:author="Unknown">
        <w:r w:rsidRPr="009973B7">
          <w:rPr>
            <w:rFonts w:ascii="Courier New" w:eastAsia="宋体" w:hAnsi="Courier New" w:cs="Courier New"/>
            <w:color w:val="000000"/>
            <w:kern w:val="0"/>
            <w:sz w:val="20"/>
            <w:szCs w:val="20"/>
          </w:rPr>
          <w:t xml:space="preserve">    &lt;logger name="com.zaxxer.hikari" level="INFO"/&gt;</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308" w:author="Unknown"/>
          <w:rFonts w:ascii="Courier New" w:eastAsia="宋体" w:hAnsi="Courier New" w:cs="Courier New"/>
          <w:color w:val="000000"/>
          <w:kern w:val="0"/>
          <w:sz w:val="20"/>
          <w:szCs w:val="20"/>
        </w:rPr>
      </w:pPr>
      <w:ins w:id="309" w:author="Unknown">
        <w:r w:rsidRPr="009973B7">
          <w:rPr>
            <w:rFonts w:ascii="Courier New" w:eastAsia="宋体" w:hAnsi="Courier New" w:cs="Courier New"/>
            <w:color w:val="000000"/>
            <w:kern w:val="0"/>
            <w:sz w:val="20"/>
            <w:szCs w:val="20"/>
          </w:rPr>
          <w:t>&lt;/configuration&gt;</w:t>
        </w:r>
      </w:ins>
    </w:p>
    <w:p w:rsidR="009973B7" w:rsidRPr="009973B7" w:rsidRDefault="009973B7" w:rsidP="009973B7">
      <w:pPr>
        <w:widowControl/>
        <w:spacing w:before="100" w:beforeAutospacing="1" w:after="100" w:afterAutospacing="1"/>
        <w:jc w:val="left"/>
        <w:rPr>
          <w:ins w:id="310" w:author="Unknown"/>
          <w:rFonts w:ascii="Georgia" w:eastAsia="宋体" w:hAnsi="Georgia" w:cs="宋体"/>
          <w:color w:val="000000"/>
          <w:kern w:val="0"/>
          <w:sz w:val="24"/>
          <w:szCs w:val="24"/>
        </w:rPr>
      </w:pPr>
      <w:ins w:id="311" w:author="Unknown">
        <w:r w:rsidRPr="009973B7">
          <w:rPr>
            <w:rFonts w:ascii="Georgia" w:eastAsia="宋体" w:hAnsi="Georgia" w:cs="宋体"/>
            <w:color w:val="000000"/>
            <w:kern w:val="0"/>
            <w:sz w:val="24"/>
            <w:szCs w:val="24"/>
          </w:rPr>
          <w:t>In the </w:t>
        </w:r>
        <w:r w:rsidRPr="009973B7">
          <w:rPr>
            <w:rFonts w:ascii="宋体" w:eastAsia="宋体" w:hAnsi="宋体" w:cs="宋体"/>
            <w:color w:val="000000"/>
            <w:kern w:val="0"/>
            <w:sz w:val="24"/>
          </w:rPr>
          <w:t>logback.xml</w:t>
        </w:r>
        <w:r w:rsidRPr="009973B7">
          <w:rPr>
            <w:rFonts w:ascii="Georgia" w:eastAsia="宋体" w:hAnsi="Georgia" w:cs="宋体"/>
            <w:color w:val="000000"/>
            <w:kern w:val="0"/>
            <w:sz w:val="24"/>
            <w:szCs w:val="24"/>
          </w:rPr>
          <w:t> file, we configre the logging levels. We set the logging level for Spring framework to ERROR so that our output is not cluttered with unnecessary details.</w:t>
        </w:r>
      </w:ins>
    </w:p>
    <w:p w:rsidR="009973B7" w:rsidRPr="009973B7" w:rsidRDefault="009973B7" w:rsidP="009973B7">
      <w:pPr>
        <w:widowControl/>
        <w:spacing w:before="100" w:beforeAutospacing="1" w:after="100" w:afterAutospacing="1"/>
        <w:jc w:val="left"/>
        <w:outlineLvl w:val="2"/>
        <w:rPr>
          <w:ins w:id="312" w:author="Unknown"/>
          <w:rFonts w:ascii="Georgia" w:eastAsia="宋体" w:hAnsi="Georgia" w:cs="宋体"/>
          <w:b/>
          <w:bCs/>
          <w:color w:val="000000"/>
          <w:kern w:val="0"/>
          <w:sz w:val="27"/>
          <w:szCs w:val="27"/>
        </w:rPr>
      </w:pPr>
      <w:ins w:id="313" w:author="Unknown">
        <w:r w:rsidRPr="009973B7">
          <w:rPr>
            <w:rFonts w:ascii="Georgia" w:eastAsia="宋体" w:hAnsi="Georgia" w:cs="宋体"/>
            <w:b/>
            <w:bCs/>
            <w:color w:val="000000"/>
            <w:kern w:val="0"/>
            <w:sz w:val="27"/>
            <w:szCs w:val="27"/>
          </w:rPr>
          <w:t>Java configuration</w:t>
        </w:r>
      </w:ins>
    </w:p>
    <w:p w:rsidR="009973B7" w:rsidRPr="009973B7" w:rsidRDefault="009973B7" w:rsidP="009973B7">
      <w:pPr>
        <w:widowControl/>
        <w:spacing w:before="100" w:beforeAutospacing="1" w:after="100" w:afterAutospacing="1"/>
        <w:jc w:val="left"/>
        <w:rPr>
          <w:ins w:id="314" w:author="Unknown"/>
          <w:rFonts w:ascii="Georgia" w:eastAsia="宋体" w:hAnsi="Georgia" w:cs="宋体"/>
          <w:color w:val="000000"/>
          <w:kern w:val="0"/>
          <w:sz w:val="24"/>
          <w:szCs w:val="24"/>
        </w:rPr>
      </w:pPr>
      <w:ins w:id="315" w:author="Unknown">
        <w:r w:rsidRPr="009973B7">
          <w:rPr>
            <w:rFonts w:ascii="Georgia" w:eastAsia="宋体" w:hAnsi="Georgia" w:cs="宋体"/>
            <w:color w:val="000000"/>
            <w:kern w:val="0"/>
            <w:sz w:val="24"/>
            <w:szCs w:val="24"/>
          </w:rPr>
          <w:t>In the first option, we configure the data source in the Java code.</w:t>
        </w:r>
      </w:ins>
    </w:p>
    <w:p w:rsidR="009973B7" w:rsidRPr="009973B7" w:rsidRDefault="009973B7" w:rsidP="009973B7">
      <w:pPr>
        <w:widowControl/>
        <w:shd w:val="clear" w:color="auto" w:fill="BDBDBD"/>
        <w:jc w:val="left"/>
        <w:rPr>
          <w:ins w:id="316" w:author="Unknown"/>
          <w:rFonts w:ascii="Georgia" w:eastAsia="宋体" w:hAnsi="Georgia" w:cs="宋体"/>
          <w:color w:val="000000"/>
          <w:kern w:val="0"/>
          <w:sz w:val="24"/>
          <w:szCs w:val="24"/>
        </w:rPr>
      </w:pPr>
      <w:ins w:id="317" w:author="Unknown">
        <w:r w:rsidRPr="009973B7">
          <w:rPr>
            <w:rFonts w:ascii="Georgia" w:eastAsia="宋体" w:hAnsi="Georgia" w:cs="宋体"/>
            <w:color w:val="000000"/>
            <w:kern w:val="0"/>
            <w:sz w:val="24"/>
            <w:szCs w:val="24"/>
          </w:rPr>
          <w:lastRenderedPageBreak/>
          <w:t>application.yml</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318" w:author="Unknown"/>
          <w:rFonts w:ascii="Courier New" w:eastAsia="宋体" w:hAnsi="Courier New" w:cs="Courier New"/>
          <w:color w:val="000000"/>
          <w:kern w:val="0"/>
          <w:sz w:val="20"/>
          <w:szCs w:val="20"/>
        </w:rPr>
      </w:pPr>
      <w:ins w:id="319" w:author="Unknown">
        <w:r w:rsidRPr="009973B7">
          <w:rPr>
            <w:rFonts w:ascii="Courier New" w:eastAsia="宋体" w:hAnsi="Courier New" w:cs="Courier New"/>
            <w:color w:val="000000"/>
            <w:kern w:val="0"/>
            <w:sz w:val="20"/>
            <w:szCs w:val="20"/>
          </w:rPr>
          <w:t>spring:</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320" w:author="Unknown"/>
          <w:rFonts w:ascii="Courier New" w:eastAsia="宋体" w:hAnsi="Courier New" w:cs="Courier New"/>
          <w:color w:val="000000"/>
          <w:kern w:val="0"/>
          <w:sz w:val="20"/>
          <w:szCs w:val="20"/>
        </w:rPr>
      </w:pPr>
      <w:ins w:id="321" w:author="Unknown">
        <w:r w:rsidRPr="009973B7">
          <w:rPr>
            <w:rFonts w:ascii="Courier New" w:eastAsia="宋体" w:hAnsi="Courier New" w:cs="Courier New"/>
            <w:color w:val="000000"/>
            <w:kern w:val="0"/>
            <w:sz w:val="20"/>
            <w:szCs w:val="20"/>
          </w:rPr>
          <w:t xml:space="preserve">    main:</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322" w:author="Unknown"/>
          <w:rFonts w:ascii="Courier New" w:eastAsia="宋体" w:hAnsi="Courier New" w:cs="Courier New"/>
          <w:color w:val="000000"/>
          <w:kern w:val="0"/>
          <w:sz w:val="20"/>
          <w:szCs w:val="20"/>
        </w:rPr>
      </w:pPr>
      <w:ins w:id="323" w:author="Unknown">
        <w:r w:rsidRPr="009973B7">
          <w:rPr>
            <w:rFonts w:ascii="Courier New" w:eastAsia="宋体" w:hAnsi="Courier New" w:cs="Courier New"/>
            <w:color w:val="000000"/>
            <w:kern w:val="0"/>
            <w:sz w:val="20"/>
            <w:szCs w:val="20"/>
          </w:rPr>
          <w:t xml:space="preserve">        banner-mode: "off"</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324" w:author="Unknown"/>
          <w:rFonts w:ascii="Courier New" w:eastAsia="宋体" w:hAnsi="Courier New" w:cs="Courier New"/>
          <w:color w:val="000000"/>
          <w:kern w:val="0"/>
          <w:sz w:val="20"/>
          <w:szCs w:val="20"/>
        </w:rPr>
      </w:pPr>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325" w:author="Unknown"/>
          <w:rFonts w:ascii="Courier New" w:eastAsia="宋体" w:hAnsi="Courier New" w:cs="Courier New"/>
          <w:color w:val="000000"/>
          <w:kern w:val="0"/>
          <w:sz w:val="20"/>
          <w:szCs w:val="20"/>
        </w:rPr>
      </w:pPr>
      <w:ins w:id="326" w:author="Unknown">
        <w:r w:rsidRPr="009973B7">
          <w:rPr>
            <w:rFonts w:ascii="Courier New" w:eastAsia="宋体" w:hAnsi="Courier New" w:cs="Courier New"/>
            <w:color w:val="000000"/>
            <w:kern w:val="0"/>
            <w:sz w:val="20"/>
            <w:szCs w:val="20"/>
          </w:rPr>
          <w:t xml:space="preserve">    datasource:</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327" w:author="Unknown"/>
          <w:rFonts w:ascii="Courier New" w:eastAsia="宋体" w:hAnsi="Courier New" w:cs="Courier New"/>
          <w:color w:val="000000"/>
          <w:kern w:val="0"/>
          <w:sz w:val="20"/>
          <w:szCs w:val="20"/>
        </w:rPr>
      </w:pPr>
      <w:ins w:id="328" w:author="Unknown">
        <w:r w:rsidRPr="009973B7">
          <w:rPr>
            <w:rFonts w:ascii="Courier New" w:eastAsia="宋体" w:hAnsi="Courier New" w:cs="Courier New"/>
            <w:color w:val="000000"/>
            <w:kern w:val="0"/>
            <w:sz w:val="20"/>
            <w:szCs w:val="20"/>
          </w:rPr>
          <w:t xml:space="preserve">        platform: h2</w:t>
        </w:r>
      </w:ins>
    </w:p>
    <w:p w:rsidR="009973B7" w:rsidRPr="009973B7" w:rsidRDefault="009973B7" w:rsidP="009973B7">
      <w:pPr>
        <w:widowControl/>
        <w:spacing w:before="100" w:beforeAutospacing="1" w:after="100" w:afterAutospacing="1"/>
        <w:jc w:val="left"/>
        <w:rPr>
          <w:ins w:id="329" w:author="Unknown"/>
          <w:rFonts w:ascii="Georgia" w:eastAsia="宋体" w:hAnsi="Georgia" w:cs="宋体"/>
          <w:color w:val="000000"/>
          <w:kern w:val="0"/>
          <w:sz w:val="24"/>
          <w:szCs w:val="24"/>
        </w:rPr>
      </w:pPr>
      <w:ins w:id="330" w:author="Unknown">
        <w:r w:rsidRPr="009973B7">
          <w:rPr>
            <w:rFonts w:ascii="Georgia" w:eastAsia="宋体" w:hAnsi="Georgia" w:cs="宋体"/>
            <w:color w:val="000000"/>
            <w:kern w:val="0"/>
            <w:sz w:val="24"/>
            <w:szCs w:val="24"/>
          </w:rPr>
          <w:t>The main Spring Boot configuration file is called </w:t>
        </w:r>
        <w:r w:rsidRPr="009973B7">
          <w:rPr>
            <w:rFonts w:ascii="宋体" w:eastAsia="宋体" w:hAnsi="宋体" w:cs="宋体"/>
            <w:color w:val="000000"/>
            <w:kern w:val="0"/>
            <w:sz w:val="24"/>
          </w:rPr>
          <w:t>application.yml</w:t>
        </w:r>
        <w:r w:rsidRPr="009973B7">
          <w:rPr>
            <w:rFonts w:ascii="Georgia" w:eastAsia="宋体" w:hAnsi="Georgia" w:cs="宋体"/>
            <w:color w:val="000000"/>
            <w:kern w:val="0"/>
            <w:sz w:val="24"/>
            <w:szCs w:val="24"/>
          </w:rPr>
          <w:t>. With the banner-mode property we turn off Spring Boot banner. The platform value is used in SQL initialization scripts:</w:t>
        </w:r>
        <w:r w:rsidRPr="009973B7">
          <w:rPr>
            <w:rFonts w:ascii="宋体" w:eastAsia="宋体" w:hAnsi="宋体" w:cs="宋体"/>
            <w:color w:val="000000"/>
            <w:kern w:val="0"/>
            <w:sz w:val="24"/>
          </w:rPr>
          <w:t>schema-${platform}.sql</w:t>
        </w:r>
        <w:r w:rsidRPr="009973B7">
          <w:rPr>
            <w:rFonts w:ascii="Georgia" w:eastAsia="宋体" w:hAnsi="Georgia" w:cs="宋体"/>
            <w:color w:val="000000"/>
            <w:kern w:val="0"/>
            <w:sz w:val="24"/>
            <w:szCs w:val="24"/>
          </w:rPr>
          <w:t> and </w:t>
        </w:r>
        <w:r w:rsidRPr="009973B7">
          <w:rPr>
            <w:rFonts w:ascii="宋体" w:eastAsia="宋体" w:hAnsi="宋体" w:cs="宋体"/>
            <w:color w:val="000000"/>
            <w:kern w:val="0"/>
            <w:sz w:val="24"/>
          </w:rPr>
          <w:t>data-${platform}.sql</w:t>
        </w:r>
        <w:r w:rsidRPr="009973B7">
          <w:rPr>
            <w:rFonts w:ascii="Georgia" w:eastAsia="宋体" w:hAnsi="Georgia" w:cs="宋体"/>
            <w:color w:val="000000"/>
            <w:kern w:val="0"/>
            <w:sz w:val="24"/>
            <w:szCs w:val="24"/>
          </w:rPr>
          <w:t>.</w:t>
        </w:r>
      </w:ins>
    </w:p>
    <w:p w:rsidR="009973B7" w:rsidRPr="009973B7" w:rsidRDefault="009973B7" w:rsidP="009973B7">
      <w:pPr>
        <w:widowControl/>
        <w:shd w:val="clear" w:color="auto" w:fill="BDBDBD"/>
        <w:jc w:val="left"/>
        <w:rPr>
          <w:ins w:id="331" w:author="Unknown"/>
          <w:rFonts w:ascii="Georgia" w:eastAsia="宋体" w:hAnsi="Georgia" w:cs="宋体"/>
          <w:color w:val="000000"/>
          <w:kern w:val="0"/>
          <w:sz w:val="24"/>
          <w:szCs w:val="24"/>
        </w:rPr>
      </w:pPr>
      <w:ins w:id="332" w:author="Unknown">
        <w:r w:rsidRPr="009973B7">
          <w:rPr>
            <w:rFonts w:ascii="Georgia" w:eastAsia="宋体" w:hAnsi="Georgia" w:cs="宋体"/>
            <w:color w:val="000000"/>
            <w:kern w:val="0"/>
            <w:sz w:val="24"/>
            <w:szCs w:val="24"/>
          </w:rPr>
          <w:t>AppConfig.java</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333" w:author="Unknown"/>
          <w:rFonts w:ascii="Courier New" w:eastAsia="宋体" w:hAnsi="Courier New" w:cs="Courier New"/>
          <w:color w:val="000000"/>
          <w:kern w:val="0"/>
          <w:sz w:val="20"/>
          <w:szCs w:val="20"/>
        </w:rPr>
      </w:pPr>
      <w:ins w:id="334" w:author="Unknown">
        <w:r w:rsidRPr="009973B7">
          <w:rPr>
            <w:rFonts w:ascii="Courier New" w:eastAsia="宋体" w:hAnsi="Courier New" w:cs="Courier New"/>
            <w:color w:val="000000"/>
            <w:kern w:val="0"/>
            <w:sz w:val="20"/>
            <w:szCs w:val="20"/>
          </w:rPr>
          <w:t>package com.zetcode.conf;</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335" w:author="Unknown"/>
          <w:rFonts w:ascii="Courier New" w:eastAsia="宋体" w:hAnsi="Courier New" w:cs="Courier New"/>
          <w:color w:val="000000"/>
          <w:kern w:val="0"/>
          <w:sz w:val="20"/>
          <w:szCs w:val="20"/>
        </w:rPr>
      </w:pPr>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336" w:author="Unknown"/>
          <w:rFonts w:ascii="Courier New" w:eastAsia="宋体" w:hAnsi="Courier New" w:cs="Courier New"/>
          <w:color w:val="000000"/>
          <w:kern w:val="0"/>
          <w:sz w:val="20"/>
          <w:szCs w:val="20"/>
        </w:rPr>
      </w:pPr>
      <w:ins w:id="337" w:author="Unknown">
        <w:r w:rsidRPr="009973B7">
          <w:rPr>
            <w:rFonts w:ascii="Courier New" w:eastAsia="宋体" w:hAnsi="Courier New" w:cs="Courier New"/>
            <w:color w:val="000000"/>
            <w:kern w:val="0"/>
            <w:sz w:val="20"/>
            <w:szCs w:val="20"/>
          </w:rPr>
          <w:t>import javax.sql.DataSource;</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338" w:author="Unknown"/>
          <w:rFonts w:ascii="Courier New" w:eastAsia="宋体" w:hAnsi="Courier New" w:cs="Courier New"/>
          <w:color w:val="000000"/>
          <w:kern w:val="0"/>
          <w:sz w:val="20"/>
          <w:szCs w:val="20"/>
        </w:rPr>
      </w:pPr>
      <w:ins w:id="339" w:author="Unknown">
        <w:r w:rsidRPr="009973B7">
          <w:rPr>
            <w:rFonts w:ascii="Courier New" w:eastAsia="宋体" w:hAnsi="Courier New" w:cs="Courier New"/>
            <w:color w:val="000000"/>
            <w:kern w:val="0"/>
            <w:sz w:val="20"/>
            <w:szCs w:val="20"/>
          </w:rPr>
          <w:t>import org.springframework.boot.autoconfigure.jdbc.DataSourceBuilder;</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340" w:author="Unknown"/>
          <w:rFonts w:ascii="Courier New" w:eastAsia="宋体" w:hAnsi="Courier New" w:cs="Courier New"/>
          <w:color w:val="000000"/>
          <w:kern w:val="0"/>
          <w:sz w:val="20"/>
          <w:szCs w:val="20"/>
        </w:rPr>
      </w:pPr>
      <w:ins w:id="341" w:author="Unknown">
        <w:r w:rsidRPr="009973B7">
          <w:rPr>
            <w:rFonts w:ascii="Courier New" w:eastAsia="宋体" w:hAnsi="Courier New" w:cs="Courier New"/>
            <w:color w:val="000000"/>
            <w:kern w:val="0"/>
            <w:sz w:val="20"/>
            <w:szCs w:val="20"/>
          </w:rPr>
          <w:t>import org.springframework.context.annotation.Bean;</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342" w:author="Unknown"/>
          <w:rFonts w:ascii="Courier New" w:eastAsia="宋体" w:hAnsi="Courier New" w:cs="Courier New"/>
          <w:color w:val="000000"/>
          <w:kern w:val="0"/>
          <w:sz w:val="20"/>
          <w:szCs w:val="20"/>
        </w:rPr>
      </w:pPr>
      <w:ins w:id="343" w:author="Unknown">
        <w:r w:rsidRPr="009973B7">
          <w:rPr>
            <w:rFonts w:ascii="Courier New" w:eastAsia="宋体" w:hAnsi="Courier New" w:cs="Courier New"/>
            <w:color w:val="000000"/>
            <w:kern w:val="0"/>
            <w:sz w:val="20"/>
            <w:szCs w:val="20"/>
          </w:rPr>
          <w:t>import org.springframework.context.annotation.Configuration;</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344" w:author="Unknown"/>
          <w:rFonts w:ascii="Courier New" w:eastAsia="宋体" w:hAnsi="Courier New" w:cs="Courier New"/>
          <w:color w:val="000000"/>
          <w:kern w:val="0"/>
          <w:sz w:val="20"/>
          <w:szCs w:val="20"/>
        </w:rPr>
      </w:pPr>
      <w:ins w:id="345" w:author="Unknown">
        <w:r w:rsidRPr="009973B7">
          <w:rPr>
            <w:rFonts w:ascii="Courier New" w:eastAsia="宋体" w:hAnsi="Courier New" w:cs="Courier New"/>
            <w:color w:val="000000"/>
            <w:kern w:val="0"/>
            <w:sz w:val="20"/>
            <w:szCs w:val="20"/>
          </w:rPr>
          <w:t>import org.springframework.context.annotation.Primary;</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346" w:author="Unknown"/>
          <w:rFonts w:ascii="Courier New" w:eastAsia="宋体" w:hAnsi="Courier New" w:cs="Courier New"/>
          <w:color w:val="000000"/>
          <w:kern w:val="0"/>
          <w:sz w:val="20"/>
          <w:szCs w:val="20"/>
        </w:rPr>
      </w:pPr>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347" w:author="Unknown"/>
          <w:rFonts w:ascii="Courier New" w:eastAsia="宋体" w:hAnsi="Courier New" w:cs="Courier New"/>
          <w:color w:val="000000"/>
          <w:kern w:val="0"/>
          <w:sz w:val="20"/>
          <w:szCs w:val="20"/>
        </w:rPr>
      </w:pPr>
      <w:ins w:id="348" w:author="Unknown">
        <w:r w:rsidRPr="009973B7">
          <w:rPr>
            <w:rFonts w:ascii="Courier New" w:eastAsia="宋体" w:hAnsi="Courier New" w:cs="Courier New"/>
            <w:color w:val="000000"/>
            <w:kern w:val="0"/>
            <w:sz w:val="20"/>
            <w:szCs w:val="20"/>
          </w:rPr>
          <w:t>@Configuration</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349" w:author="Unknown"/>
          <w:rFonts w:ascii="Courier New" w:eastAsia="宋体" w:hAnsi="Courier New" w:cs="Courier New"/>
          <w:color w:val="000000"/>
          <w:kern w:val="0"/>
          <w:sz w:val="20"/>
          <w:szCs w:val="20"/>
        </w:rPr>
      </w:pPr>
      <w:ins w:id="350" w:author="Unknown">
        <w:r w:rsidRPr="009973B7">
          <w:rPr>
            <w:rFonts w:ascii="Courier New" w:eastAsia="宋体" w:hAnsi="Courier New" w:cs="Courier New"/>
            <w:color w:val="000000"/>
            <w:kern w:val="0"/>
            <w:sz w:val="20"/>
            <w:szCs w:val="20"/>
          </w:rPr>
          <w:t>public class AppConfig {</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351" w:author="Unknown"/>
          <w:rFonts w:ascii="Courier New" w:eastAsia="宋体" w:hAnsi="Courier New" w:cs="Courier New"/>
          <w:color w:val="000000"/>
          <w:kern w:val="0"/>
          <w:sz w:val="20"/>
          <w:szCs w:val="20"/>
        </w:rPr>
      </w:pPr>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352" w:author="Unknown"/>
          <w:rFonts w:ascii="Courier New" w:eastAsia="宋体" w:hAnsi="Courier New" w:cs="Courier New"/>
          <w:color w:val="000000"/>
          <w:kern w:val="0"/>
          <w:sz w:val="20"/>
          <w:szCs w:val="20"/>
        </w:rPr>
      </w:pPr>
      <w:ins w:id="353" w:author="Unknown">
        <w:r w:rsidRPr="009973B7">
          <w:rPr>
            <w:rFonts w:ascii="Courier New" w:eastAsia="宋体" w:hAnsi="Courier New" w:cs="Courier New"/>
            <w:color w:val="000000"/>
            <w:kern w:val="0"/>
            <w:sz w:val="20"/>
            <w:szCs w:val="20"/>
          </w:rPr>
          <w:t xml:space="preserve">    @Bean</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354" w:author="Unknown"/>
          <w:rFonts w:ascii="Courier New" w:eastAsia="宋体" w:hAnsi="Courier New" w:cs="Courier New"/>
          <w:color w:val="000000"/>
          <w:kern w:val="0"/>
          <w:sz w:val="20"/>
          <w:szCs w:val="20"/>
        </w:rPr>
      </w:pPr>
      <w:ins w:id="355" w:author="Unknown">
        <w:r w:rsidRPr="009973B7">
          <w:rPr>
            <w:rFonts w:ascii="Courier New" w:eastAsia="宋体" w:hAnsi="Courier New" w:cs="Courier New"/>
            <w:color w:val="000000"/>
            <w:kern w:val="0"/>
            <w:sz w:val="20"/>
            <w:szCs w:val="20"/>
          </w:rPr>
          <w:t xml:space="preserve">    public DataSource primaryDataSource() {</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356" w:author="Unknown"/>
          <w:rFonts w:ascii="Courier New" w:eastAsia="宋体" w:hAnsi="Courier New" w:cs="Courier New"/>
          <w:color w:val="000000"/>
          <w:kern w:val="0"/>
          <w:sz w:val="20"/>
          <w:szCs w:val="20"/>
        </w:rPr>
      </w:pPr>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357" w:author="Unknown"/>
          <w:rFonts w:ascii="Courier New" w:eastAsia="宋体" w:hAnsi="Courier New" w:cs="Courier New"/>
          <w:color w:val="000000"/>
          <w:kern w:val="0"/>
          <w:sz w:val="20"/>
          <w:szCs w:val="20"/>
        </w:rPr>
      </w:pPr>
      <w:ins w:id="358" w:author="Unknown">
        <w:r w:rsidRPr="009973B7">
          <w:rPr>
            <w:rFonts w:ascii="Courier New" w:eastAsia="宋体" w:hAnsi="Courier New" w:cs="Courier New"/>
            <w:color w:val="000000"/>
            <w:kern w:val="0"/>
            <w:sz w:val="20"/>
            <w:szCs w:val="20"/>
          </w:rPr>
          <w:t xml:space="preserve">        return DataSourceBuilder.create()</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359" w:author="Unknown"/>
          <w:rFonts w:ascii="Courier New" w:eastAsia="宋体" w:hAnsi="Courier New" w:cs="Courier New"/>
          <w:color w:val="000000"/>
          <w:kern w:val="0"/>
          <w:sz w:val="20"/>
          <w:szCs w:val="20"/>
        </w:rPr>
      </w:pPr>
      <w:ins w:id="360" w:author="Unknown">
        <w:r w:rsidRPr="009973B7">
          <w:rPr>
            <w:rFonts w:ascii="Courier New" w:eastAsia="宋体" w:hAnsi="Courier New" w:cs="Courier New"/>
            <w:color w:val="000000"/>
            <w:kern w:val="0"/>
            <w:sz w:val="20"/>
            <w:szCs w:val="20"/>
          </w:rPr>
          <w:t xml:space="preserve">                .username("sa")</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361" w:author="Unknown"/>
          <w:rFonts w:ascii="Courier New" w:eastAsia="宋体" w:hAnsi="Courier New" w:cs="Courier New"/>
          <w:color w:val="000000"/>
          <w:kern w:val="0"/>
          <w:sz w:val="20"/>
          <w:szCs w:val="20"/>
        </w:rPr>
      </w:pPr>
      <w:ins w:id="362" w:author="Unknown">
        <w:r w:rsidRPr="009973B7">
          <w:rPr>
            <w:rFonts w:ascii="Courier New" w:eastAsia="宋体" w:hAnsi="Courier New" w:cs="Courier New"/>
            <w:color w:val="000000"/>
            <w:kern w:val="0"/>
            <w:sz w:val="20"/>
            <w:szCs w:val="20"/>
          </w:rPr>
          <w:t xml:space="preserve">                .password("")</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363" w:author="Unknown"/>
          <w:rFonts w:ascii="Courier New" w:eastAsia="宋体" w:hAnsi="Courier New" w:cs="Courier New"/>
          <w:color w:val="000000"/>
          <w:kern w:val="0"/>
          <w:sz w:val="20"/>
          <w:szCs w:val="20"/>
        </w:rPr>
      </w:pPr>
      <w:ins w:id="364" w:author="Unknown">
        <w:r w:rsidRPr="009973B7">
          <w:rPr>
            <w:rFonts w:ascii="Courier New" w:eastAsia="宋体" w:hAnsi="Courier New" w:cs="Courier New"/>
            <w:color w:val="000000"/>
            <w:kern w:val="0"/>
            <w:sz w:val="20"/>
            <w:szCs w:val="20"/>
          </w:rPr>
          <w:t xml:space="preserve">                .url("jdbc:h2:mem:testdb;DB_CLOSE_ON_EXIT=FALSE")</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365" w:author="Unknown"/>
          <w:rFonts w:ascii="Courier New" w:eastAsia="宋体" w:hAnsi="Courier New" w:cs="Courier New"/>
          <w:color w:val="000000"/>
          <w:kern w:val="0"/>
          <w:sz w:val="20"/>
          <w:szCs w:val="20"/>
        </w:rPr>
      </w:pPr>
      <w:ins w:id="366" w:author="Unknown">
        <w:r w:rsidRPr="009973B7">
          <w:rPr>
            <w:rFonts w:ascii="Courier New" w:eastAsia="宋体" w:hAnsi="Courier New" w:cs="Courier New"/>
            <w:color w:val="000000"/>
            <w:kern w:val="0"/>
            <w:sz w:val="20"/>
            <w:szCs w:val="20"/>
          </w:rPr>
          <w:t xml:space="preserve">                .driverClassName("org.h2.Driver")</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367" w:author="Unknown"/>
          <w:rFonts w:ascii="Courier New" w:eastAsia="宋体" w:hAnsi="Courier New" w:cs="Courier New"/>
          <w:color w:val="000000"/>
          <w:kern w:val="0"/>
          <w:sz w:val="20"/>
          <w:szCs w:val="20"/>
        </w:rPr>
      </w:pPr>
      <w:ins w:id="368" w:author="Unknown">
        <w:r w:rsidRPr="009973B7">
          <w:rPr>
            <w:rFonts w:ascii="Courier New" w:eastAsia="宋体" w:hAnsi="Courier New" w:cs="Courier New"/>
            <w:color w:val="000000"/>
            <w:kern w:val="0"/>
            <w:sz w:val="20"/>
            <w:szCs w:val="20"/>
          </w:rPr>
          <w:t xml:space="preserve">                .build();</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369" w:author="Unknown"/>
          <w:rFonts w:ascii="Courier New" w:eastAsia="宋体" w:hAnsi="Courier New" w:cs="Courier New"/>
          <w:color w:val="000000"/>
          <w:kern w:val="0"/>
          <w:sz w:val="20"/>
          <w:szCs w:val="20"/>
        </w:rPr>
      </w:pPr>
      <w:ins w:id="370" w:author="Unknown">
        <w:r w:rsidRPr="009973B7">
          <w:rPr>
            <w:rFonts w:ascii="Courier New" w:eastAsia="宋体" w:hAnsi="Courier New" w:cs="Courier New"/>
            <w:color w:val="000000"/>
            <w:kern w:val="0"/>
            <w:sz w:val="20"/>
            <w:szCs w:val="20"/>
          </w:rPr>
          <w:t xml:space="preserve">    }</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371" w:author="Unknown"/>
          <w:rFonts w:ascii="Courier New" w:eastAsia="宋体" w:hAnsi="Courier New" w:cs="Courier New"/>
          <w:color w:val="000000"/>
          <w:kern w:val="0"/>
          <w:sz w:val="20"/>
          <w:szCs w:val="20"/>
        </w:rPr>
      </w:pPr>
      <w:ins w:id="372" w:author="Unknown">
        <w:r w:rsidRPr="009973B7">
          <w:rPr>
            <w:rFonts w:ascii="Courier New" w:eastAsia="宋体" w:hAnsi="Courier New" w:cs="Courier New"/>
            <w:color w:val="000000"/>
            <w:kern w:val="0"/>
            <w:sz w:val="20"/>
            <w:szCs w:val="20"/>
          </w:rPr>
          <w:t>}</w:t>
        </w:r>
      </w:ins>
    </w:p>
    <w:p w:rsidR="009973B7" w:rsidRPr="009973B7" w:rsidRDefault="009973B7" w:rsidP="009973B7">
      <w:pPr>
        <w:widowControl/>
        <w:spacing w:before="100" w:beforeAutospacing="1" w:after="100" w:afterAutospacing="1"/>
        <w:jc w:val="left"/>
        <w:rPr>
          <w:ins w:id="373" w:author="Unknown"/>
          <w:rFonts w:ascii="Georgia" w:eastAsia="宋体" w:hAnsi="Georgia" w:cs="宋体"/>
          <w:color w:val="000000"/>
          <w:kern w:val="0"/>
          <w:sz w:val="24"/>
          <w:szCs w:val="24"/>
        </w:rPr>
      </w:pPr>
      <w:ins w:id="374" w:author="Unknown">
        <w:r w:rsidRPr="009973B7">
          <w:rPr>
            <w:rFonts w:ascii="Georgia" w:eastAsia="宋体" w:hAnsi="Georgia" w:cs="宋体"/>
            <w:color w:val="000000"/>
            <w:kern w:val="0"/>
            <w:sz w:val="24"/>
            <w:szCs w:val="24"/>
          </w:rPr>
          <w:t>We build the datasource in Java code. Spring Boot automatically configures HikariCP connection pool.</w:t>
        </w:r>
      </w:ins>
    </w:p>
    <w:p w:rsidR="009973B7" w:rsidRPr="009973B7" w:rsidRDefault="009973B7" w:rsidP="009973B7">
      <w:pPr>
        <w:widowControl/>
        <w:spacing w:before="100" w:beforeAutospacing="1" w:after="100" w:afterAutospacing="1"/>
        <w:jc w:val="left"/>
        <w:outlineLvl w:val="2"/>
        <w:rPr>
          <w:ins w:id="375" w:author="Unknown"/>
          <w:rFonts w:ascii="Georgia" w:eastAsia="宋体" w:hAnsi="Georgia" w:cs="宋体"/>
          <w:b/>
          <w:bCs/>
          <w:color w:val="000000"/>
          <w:kern w:val="0"/>
          <w:sz w:val="27"/>
          <w:szCs w:val="27"/>
        </w:rPr>
      </w:pPr>
      <w:ins w:id="376" w:author="Unknown">
        <w:r w:rsidRPr="009973B7">
          <w:rPr>
            <w:rFonts w:ascii="Georgia" w:eastAsia="宋体" w:hAnsi="Georgia" w:cs="宋体"/>
            <w:b/>
            <w:bCs/>
            <w:color w:val="000000"/>
            <w:kern w:val="0"/>
            <w:sz w:val="27"/>
            <w:szCs w:val="27"/>
          </w:rPr>
          <w:t>Externalized configuration</w:t>
        </w:r>
      </w:ins>
    </w:p>
    <w:p w:rsidR="009973B7" w:rsidRPr="009973B7" w:rsidRDefault="009973B7" w:rsidP="009973B7">
      <w:pPr>
        <w:widowControl/>
        <w:spacing w:before="100" w:beforeAutospacing="1" w:after="100" w:afterAutospacing="1"/>
        <w:jc w:val="left"/>
        <w:rPr>
          <w:ins w:id="377" w:author="Unknown"/>
          <w:rFonts w:ascii="Georgia" w:eastAsia="宋体" w:hAnsi="Georgia" w:cs="宋体"/>
          <w:color w:val="000000"/>
          <w:kern w:val="0"/>
          <w:sz w:val="24"/>
          <w:szCs w:val="24"/>
        </w:rPr>
      </w:pPr>
      <w:ins w:id="378" w:author="Unknown">
        <w:r w:rsidRPr="009973B7">
          <w:rPr>
            <w:rFonts w:ascii="Georgia" w:eastAsia="宋体" w:hAnsi="Georgia" w:cs="宋体"/>
            <w:color w:val="000000"/>
            <w:kern w:val="0"/>
            <w:sz w:val="24"/>
            <w:szCs w:val="24"/>
          </w:rPr>
          <w:lastRenderedPageBreak/>
          <w:t>In the second option, we externalize the datasource configuration into the </w:t>
        </w:r>
        <w:r w:rsidRPr="009973B7">
          <w:rPr>
            <w:rFonts w:ascii="宋体" w:eastAsia="宋体" w:hAnsi="宋体" w:cs="宋体"/>
            <w:color w:val="000000"/>
            <w:kern w:val="0"/>
            <w:sz w:val="24"/>
          </w:rPr>
          <w:t>application.yml</w:t>
        </w:r>
        <w:r w:rsidRPr="009973B7">
          <w:rPr>
            <w:rFonts w:ascii="Georgia" w:eastAsia="宋体" w:hAnsi="Georgia" w:cs="宋体"/>
            <w:color w:val="000000"/>
            <w:kern w:val="0"/>
            <w:sz w:val="24"/>
            <w:szCs w:val="24"/>
          </w:rPr>
          <w:t> file.</w:t>
        </w:r>
      </w:ins>
    </w:p>
    <w:p w:rsidR="009973B7" w:rsidRPr="009973B7" w:rsidRDefault="009973B7" w:rsidP="009973B7">
      <w:pPr>
        <w:widowControl/>
        <w:shd w:val="clear" w:color="auto" w:fill="BDBDBD"/>
        <w:jc w:val="left"/>
        <w:rPr>
          <w:ins w:id="379" w:author="Unknown"/>
          <w:rFonts w:ascii="Georgia" w:eastAsia="宋体" w:hAnsi="Georgia" w:cs="宋体"/>
          <w:color w:val="000000"/>
          <w:kern w:val="0"/>
          <w:sz w:val="24"/>
          <w:szCs w:val="24"/>
        </w:rPr>
      </w:pPr>
      <w:ins w:id="380" w:author="Unknown">
        <w:r w:rsidRPr="009973B7">
          <w:rPr>
            <w:rFonts w:ascii="Georgia" w:eastAsia="宋体" w:hAnsi="Georgia" w:cs="宋体"/>
            <w:color w:val="000000"/>
            <w:kern w:val="0"/>
            <w:sz w:val="24"/>
            <w:szCs w:val="24"/>
          </w:rPr>
          <w:t>application.yml</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381" w:author="Unknown"/>
          <w:rFonts w:ascii="Courier New" w:eastAsia="宋体" w:hAnsi="Courier New" w:cs="Courier New"/>
          <w:color w:val="000000"/>
          <w:kern w:val="0"/>
          <w:sz w:val="20"/>
          <w:szCs w:val="20"/>
        </w:rPr>
      </w:pPr>
      <w:ins w:id="382" w:author="Unknown">
        <w:r w:rsidRPr="009973B7">
          <w:rPr>
            <w:rFonts w:ascii="Courier New" w:eastAsia="宋体" w:hAnsi="Courier New" w:cs="Courier New"/>
            <w:color w:val="000000"/>
            <w:kern w:val="0"/>
            <w:sz w:val="20"/>
            <w:szCs w:val="20"/>
          </w:rPr>
          <w:t>datasource:</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383" w:author="Unknown"/>
          <w:rFonts w:ascii="Courier New" w:eastAsia="宋体" w:hAnsi="Courier New" w:cs="Courier New"/>
          <w:color w:val="000000"/>
          <w:kern w:val="0"/>
          <w:sz w:val="20"/>
          <w:szCs w:val="20"/>
        </w:rPr>
      </w:pPr>
      <w:ins w:id="384" w:author="Unknown">
        <w:r w:rsidRPr="009973B7">
          <w:rPr>
            <w:rFonts w:ascii="Courier New" w:eastAsia="宋体" w:hAnsi="Courier New" w:cs="Courier New"/>
            <w:color w:val="000000"/>
            <w:kern w:val="0"/>
            <w:sz w:val="20"/>
            <w:szCs w:val="20"/>
          </w:rPr>
          <w:t xml:space="preserve">    hikari:</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385" w:author="Unknown"/>
          <w:rFonts w:ascii="Courier New" w:eastAsia="宋体" w:hAnsi="Courier New" w:cs="Courier New"/>
          <w:color w:val="000000"/>
          <w:kern w:val="0"/>
          <w:sz w:val="20"/>
          <w:szCs w:val="20"/>
        </w:rPr>
      </w:pPr>
      <w:ins w:id="386" w:author="Unknown">
        <w:r w:rsidRPr="009973B7">
          <w:rPr>
            <w:rFonts w:ascii="Courier New" w:eastAsia="宋体" w:hAnsi="Courier New" w:cs="Courier New"/>
            <w:color w:val="000000"/>
            <w:kern w:val="0"/>
            <w:sz w:val="20"/>
            <w:szCs w:val="20"/>
          </w:rPr>
          <w:t xml:space="preserve">        minimum-idle: 1</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387" w:author="Unknown"/>
          <w:rFonts w:ascii="Courier New" w:eastAsia="宋体" w:hAnsi="Courier New" w:cs="Courier New"/>
          <w:color w:val="000000"/>
          <w:kern w:val="0"/>
          <w:sz w:val="20"/>
          <w:szCs w:val="20"/>
        </w:rPr>
      </w:pPr>
      <w:ins w:id="388" w:author="Unknown">
        <w:r w:rsidRPr="009973B7">
          <w:rPr>
            <w:rFonts w:ascii="Courier New" w:eastAsia="宋体" w:hAnsi="Courier New" w:cs="Courier New"/>
            <w:color w:val="000000"/>
            <w:kern w:val="0"/>
            <w:sz w:val="20"/>
            <w:szCs w:val="20"/>
          </w:rPr>
          <w:t xml:space="preserve">        maximum-pool-size: 20    </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389" w:author="Unknown"/>
          <w:rFonts w:ascii="Courier New" w:eastAsia="宋体" w:hAnsi="Courier New" w:cs="Courier New"/>
          <w:color w:val="000000"/>
          <w:kern w:val="0"/>
          <w:sz w:val="20"/>
          <w:szCs w:val="20"/>
        </w:rPr>
      </w:pPr>
      <w:ins w:id="390" w:author="Unknown">
        <w:r w:rsidRPr="009973B7">
          <w:rPr>
            <w:rFonts w:ascii="Courier New" w:eastAsia="宋体" w:hAnsi="Courier New" w:cs="Courier New"/>
            <w:color w:val="000000"/>
            <w:kern w:val="0"/>
            <w:sz w:val="20"/>
            <w:szCs w:val="20"/>
          </w:rPr>
          <w:t xml:space="preserve">    jdbcUrl: jdbc:h2:mem:testdb;DB_CLOSE_ON_EXIT=FALSE</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391" w:author="Unknown"/>
          <w:rFonts w:ascii="Courier New" w:eastAsia="宋体" w:hAnsi="Courier New" w:cs="Courier New"/>
          <w:color w:val="000000"/>
          <w:kern w:val="0"/>
          <w:sz w:val="20"/>
          <w:szCs w:val="20"/>
        </w:rPr>
      </w:pPr>
      <w:ins w:id="392" w:author="Unknown">
        <w:r w:rsidRPr="009973B7">
          <w:rPr>
            <w:rFonts w:ascii="Courier New" w:eastAsia="宋体" w:hAnsi="Courier New" w:cs="Courier New"/>
            <w:color w:val="000000"/>
            <w:kern w:val="0"/>
            <w:sz w:val="20"/>
            <w:szCs w:val="20"/>
          </w:rPr>
          <w:t xml:space="preserve">    username: sa</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393" w:author="Unknown"/>
          <w:rFonts w:ascii="Courier New" w:eastAsia="宋体" w:hAnsi="Courier New" w:cs="Courier New"/>
          <w:color w:val="000000"/>
          <w:kern w:val="0"/>
          <w:sz w:val="20"/>
          <w:szCs w:val="20"/>
        </w:rPr>
      </w:pPr>
      <w:ins w:id="394" w:author="Unknown">
        <w:r w:rsidRPr="009973B7">
          <w:rPr>
            <w:rFonts w:ascii="Courier New" w:eastAsia="宋体" w:hAnsi="Courier New" w:cs="Courier New"/>
            <w:color w:val="000000"/>
            <w:kern w:val="0"/>
            <w:sz w:val="20"/>
            <w:szCs w:val="20"/>
          </w:rPr>
          <w:t xml:space="preserve">    password: </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395" w:author="Unknown"/>
          <w:rFonts w:ascii="Courier New" w:eastAsia="宋体" w:hAnsi="Courier New" w:cs="Courier New"/>
          <w:color w:val="000000"/>
          <w:kern w:val="0"/>
          <w:sz w:val="20"/>
          <w:szCs w:val="20"/>
        </w:rPr>
      </w:pPr>
      <w:ins w:id="396" w:author="Unknown">
        <w:r w:rsidRPr="009973B7">
          <w:rPr>
            <w:rFonts w:ascii="Courier New" w:eastAsia="宋体" w:hAnsi="Courier New" w:cs="Courier New"/>
            <w:color w:val="000000"/>
            <w:kern w:val="0"/>
            <w:sz w:val="20"/>
            <w:szCs w:val="20"/>
          </w:rPr>
          <w:t xml:space="preserve">    driverClassName: org.h2.Driver</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397" w:author="Unknown"/>
          <w:rFonts w:ascii="Courier New" w:eastAsia="宋体" w:hAnsi="Courier New" w:cs="Courier New"/>
          <w:color w:val="000000"/>
          <w:kern w:val="0"/>
          <w:sz w:val="20"/>
          <w:szCs w:val="20"/>
        </w:rPr>
      </w:pPr>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398" w:author="Unknown"/>
          <w:rFonts w:ascii="Courier New" w:eastAsia="宋体" w:hAnsi="Courier New" w:cs="Courier New"/>
          <w:color w:val="000000"/>
          <w:kern w:val="0"/>
          <w:sz w:val="20"/>
          <w:szCs w:val="20"/>
        </w:rPr>
      </w:pPr>
      <w:ins w:id="399" w:author="Unknown">
        <w:r w:rsidRPr="009973B7">
          <w:rPr>
            <w:rFonts w:ascii="Courier New" w:eastAsia="宋体" w:hAnsi="Courier New" w:cs="Courier New"/>
            <w:color w:val="000000"/>
            <w:kern w:val="0"/>
            <w:sz w:val="20"/>
            <w:szCs w:val="20"/>
          </w:rPr>
          <w:t>spring:</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400" w:author="Unknown"/>
          <w:rFonts w:ascii="Courier New" w:eastAsia="宋体" w:hAnsi="Courier New" w:cs="Courier New"/>
          <w:color w:val="000000"/>
          <w:kern w:val="0"/>
          <w:sz w:val="20"/>
          <w:szCs w:val="20"/>
        </w:rPr>
      </w:pPr>
      <w:ins w:id="401" w:author="Unknown">
        <w:r w:rsidRPr="009973B7">
          <w:rPr>
            <w:rFonts w:ascii="Courier New" w:eastAsia="宋体" w:hAnsi="Courier New" w:cs="Courier New"/>
            <w:color w:val="000000"/>
            <w:kern w:val="0"/>
            <w:sz w:val="20"/>
            <w:szCs w:val="20"/>
          </w:rPr>
          <w:t xml:space="preserve">    main:</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402" w:author="Unknown"/>
          <w:rFonts w:ascii="Courier New" w:eastAsia="宋体" w:hAnsi="Courier New" w:cs="Courier New"/>
          <w:color w:val="000000"/>
          <w:kern w:val="0"/>
          <w:sz w:val="20"/>
          <w:szCs w:val="20"/>
        </w:rPr>
      </w:pPr>
      <w:ins w:id="403" w:author="Unknown">
        <w:r w:rsidRPr="009973B7">
          <w:rPr>
            <w:rFonts w:ascii="Courier New" w:eastAsia="宋体" w:hAnsi="Courier New" w:cs="Courier New"/>
            <w:color w:val="000000"/>
            <w:kern w:val="0"/>
            <w:sz w:val="20"/>
            <w:szCs w:val="20"/>
          </w:rPr>
          <w:t xml:space="preserve">        banner-mode: "off"</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404" w:author="Unknown"/>
          <w:rFonts w:ascii="Courier New" w:eastAsia="宋体" w:hAnsi="Courier New" w:cs="Courier New"/>
          <w:color w:val="000000"/>
          <w:kern w:val="0"/>
          <w:sz w:val="20"/>
          <w:szCs w:val="20"/>
        </w:rPr>
      </w:pPr>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405" w:author="Unknown"/>
          <w:rFonts w:ascii="Courier New" w:eastAsia="宋体" w:hAnsi="Courier New" w:cs="Courier New"/>
          <w:color w:val="000000"/>
          <w:kern w:val="0"/>
          <w:sz w:val="20"/>
          <w:szCs w:val="20"/>
        </w:rPr>
      </w:pPr>
      <w:ins w:id="406" w:author="Unknown">
        <w:r w:rsidRPr="009973B7">
          <w:rPr>
            <w:rFonts w:ascii="Courier New" w:eastAsia="宋体" w:hAnsi="Courier New" w:cs="Courier New"/>
            <w:color w:val="000000"/>
            <w:kern w:val="0"/>
            <w:sz w:val="20"/>
            <w:szCs w:val="20"/>
          </w:rPr>
          <w:t xml:space="preserve">    datasource:</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407" w:author="Unknown"/>
          <w:rFonts w:ascii="Courier New" w:eastAsia="宋体" w:hAnsi="Courier New" w:cs="Courier New"/>
          <w:color w:val="000000"/>
          <w:kern w:val="0"/>
          <w:sz w:val="20"/>
          <w:szCs w:val="20"/>
        </w:rPr>
      </w:pPr>
      <w:ins w:id="408" w:author="Unknown">
        <w:r w:rsidRPr="009973B7">
          <w:rPr>
            <w:rFonts w:ascii="Courier New" w:eastAsia="宋体" w:hAnsi="Courier New" w:cs="Courier New"/>
            <w:color w:val="000000"/>
            <w:kern w:val="0"/>
            <w:sz w:val="20"/>
            <w:szCs w:val="20"/>
          </w:rPr>
          <w:t xml:space="preserve">        platform: h2</w:t>
        </w:r>
      </w:ins>
    </w:p>
    <w:p w:rsidR="009973B7" w:rsidRPr="009973B7" w:rsidRDefault="009973B7" w:rsidP="009973B7">
      <w:pPr>
        <w:widowControl/>
        <w:spacing w:before="100" w:beforeAutospacing="1" w:after="100" w:afterAutospacing="1"/>
        <w:jc w:val="left"/>
        <w:rPr>
          <w:ins w:id="409" w:author="Unknown"/>
          <w:rFonts w:ascii="Georgia" w:eastAsia="宋体" w:hAnsi="Georgia" w:cs="宋体"/>
          <w:color w:val="000000"/>
          <w:kern w:val="0"/>
          <w:sz w:val="24"/>
          <w:szCs w:val="24"/>
        </w:rPr>
      </w:pPr>
      <w:ins w:id="410" w:author="Unknown">
        <w:r w:rsidRPr="009973B7">
          <w:rPr>
            <w:rFonts w:ascii="Georgia" w:eastAsia="宋体" w:hAnsi="Georgia" w:cs="宋体"/>
            <w:color w:val="000000"/>
            <w:kern w:val="0"/>
            <w:sz w:val="24"/>
            <w:szCs w:val="24"/>
          </w:rPr>
          <w:t>In this </w:t>
        </w:r>
        <w:r w:rsidRPr="009973B7">
          <w:rPr>
            <w:rFonts w:ascii="宋体" w:eastAsia="宋体" w:hAnsi="宋体" w:cs="宋体"/>
            <w:color w:val="000000"/>
            <w:kern w:val="0"/>
            <w:sz w:val="24"/>
          </w:rPr>
          <w:t>application.yml</w:t>
        </w:r>
        <w:r w:rsidRPr="009973B7">
          <w:rPr>
            <w:rFonts w:ascii="Georgia" w:eastAsia="宋体" w:hAnsi="Georgia" w:cs="宋体"/>
            <w:color w:val="000000"/>
            <w:kern w:val="0"/>
            <w:sz w:val="24"/>
            <w:szCs w:val="24"/>
          </w:rPr>
          <w:t>, we configure the HikariCP connection pool.</w:t>
        </w:r>
      </w:ins>
    </w:p>
    <w:p w:rsidR="009973B7" w:rsidRPr="009973B7" w:rsidRDefault="009973B7" w:rsidP="009973B7">
      <w:pPr>
        <w:widowControl/>
        <w:shd w:val="clear" w:color="auto" w:fill="BDBDBD"/>
        <w:jc w:val="left"/>
        <w:rPr>
          <w:ins w:id="411" w:author="Unknown"/>
          <w:rFonts w:ascii="Georgia" w:eastAsia="宋体" w:hAnsi="Georgia" w:cs="宋体"/>
          <w:color w:val="000000"/>
          <w:kern w:val="0"/>
          <w:sz w:val="24"/>
          <w:szCs w:val="24"/>
        </w:rPr>
      </w:pPr>
      <w:ins w:id="412" w:author="Unknown">
        <w:r w:rsidRPr="009973B7">
          <w:rPr>
            <w:rFonts w:ascii="Georgia" w:eastAsia="宋体" w:hAnsi="Georgia" w:cs="宋体"/>
            <w:color w:val="000000"/>
            <w:kern w:val="0"/>
            <w:sz w:val="24"/>
            <w:szCs w:val="24"/>
          </w:rPr>
          <w:t>AppConfig.java</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413" w:author="Unknown"/>
          <w:rFonts w:ascii="Courier New" w:eastAsia="宋体" w:hAnsi="Courier New" w:cs="Courier New"/>
          <w:color w:val="000000"/>
          <w:kern w:val="0"/>
          <w:sz w:val="20"/>
          <w:szCs w:val="20"/>
        </w:rPr>
      </w:pPr>
      <w:ins w:id="414" w:author="Unknown">
        <w:r w:rsidRPr="009973B7">
          <w:rPr>
            <w:rFonts w:ascii="Courier New" w:eastAsia="宋体" w:hAnsi="Courier New" w:cs="Courier New"/>
            <w:color w:val="000000"/>
            <w:kern w:val="0"/>
            <w:sz w:val="20"/>
            <w:szCs w:val="20"/>
          </w:rPr>
          <w:t>package com.zetcode.conf;</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415" w:author="Unknown"/>
          <w:rFonts w:ascii="Courier New" w:eastAsia="宋体" w:hAnsi="Courier New" w:cs="Courier New"/>
          <w:color w:val="000000"/>
          <w:kern w:val="0"/>
          <w:sz w:val="20"/>
          <w:szCs w:val="20"/>
        </w:rPr>
      </w:pPr>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416" w:author="Unknown"/>
          <w:rFonts w:ascii="Courier New" w:eastAsia="宋体" w:hAnsi="Courier New" w:cs="Courier New"/>
          <w:color w:val="000000"/>
          <w:kern w:val="0"/>
          <w:sz w:val="20"/>
          <w:szCs w:val="20"/>
        </w:rPr>
      </w:pPr>
      <w:ins w:id="417" w:author="Unknown">
        <w:r w:rsidRPr="009973B7">
          <w:rPr>
            <w:rFonts w:ascii="Courier New" w:eastAsia="宋体" w:hAnsi="Courier New" w:cs="Courier New"/>
            <w:color w:val="000000"/>
            <w:kern w:val="0"/>
            <w:sz w:val="20"/>
            <w:szCs w:val="20"/>
          </w:rPr>
          <w:t>import javax.sql.DataSource;</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418" w:author="Unknown"/>
          <w:rFonts w:ascii="Courier New" w:eastAsia="宋体" w:hAnsi="Courier New" w:cs="Courier New"/>
          <w:color w:val="000000"/>
          <w:kern w:val="0"/>
          <w:sz w:val="20"/>
          <w:szCs w:val="20"/>
        </w:rPr>
      </w:pPr>
      <w:ins w:id="419" w:author="Unknown">
        <w:r w:rsidRPr="009973B7">
          <w:rPr>
            <w:rFonts w:ascii="Courier New" w:eastAsia="宋体" w:hAnsi="Courier New" w:cs="Courier New"/>
            <w:color w:val="000000"/>
            <w:kern w:val="0"/>
            <w:sz w:val="20"/>
            <w:szCs w:val="20"/>
          </w:rPr>
          <w:t>import org.springframework.boot.autoconfigure.jdbc.DataSourceBuilder;</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420" w:author="Unknown"/>
          <w:rFonts w:ascii="Courier New" w:eastAsia="宋体" w:hAnsi="Courier New" w:cs="Courier New"/>
          <w:color w:val="000000"/>
          <w:kern w:val="0"/>
          <w:sz w:val="20"/>
          <w:szCs w:val="20"/>
        </w:rPr>
      </w:pPr>
      <w:ins w:id="421" w:author="Unknown">
        <w:r w:rsidRPr="009973B7">
          <w:rPr>
            <w:rFonts w:ascii="Courier New" w:eastAsia="宋体" w:hAnsi="Courier New" w:cs="Courier New"/>
            <w:color w:val="000000"/>
            <w:kern w:val="0"/>
            <w:sz w:val="20"/>
            <w:szCs w:val="20"/>
          </w:rPr>
          <w:t>import org.springframework.boot.context.properties.ConfigurationProperties;</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422" w:author="Unknown"/>
          <w:rFonts w:ascii="Courier New" w:eastAsia="宋体" w:hAnsi="Courier New" w:cs="Courier New"/>
          <w:color w:val="000000"/>
          <w:kern w:val="0"/>
          <w:sz w:val="20"/>
          <w:szCs w:val="20"/>
        </w:rPr>
      </w:pPr>
      <w:ins w:id="423" w:author="Unknown">
        <w:r w:rsidRPr="009973B7">
          <w:rPr>
            <w:rFonts w:ascii="Courier New" w:eastAsia="宋体" w:hAnsi="Courier New" w:cs="Courier New"/>
            <w:color w:val="000000"/>
            <w:kern w:val="0"/>
            <w:sz w:val="20"/>
            <w:szCs w:val="20"/>
          </w:rPr>
          <w:t>import org.springframework.context.annotation.Bean;</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424" w:author="Unknown"/>
          <w:rFonts w:ascii="Courier New" w:eastAsia="宋体" w:hAnsi="Courier New" w:cs="Courier New"/>
          <w:color w:val="000000"/>
          <w:kern w:val="0"/>
          <w:sz w:val="20"/>
          <w:szCs w:val="20"/>
        </w:rPr>
      </w:pPr>
      <w:ins w:id="425" w:author="Unknown">
        <w:r w:rsidRPr="009973B7">
          <w:rPr>
            <w:rFonts w:ascii="Courier New" w:eastAsia="宋体" w:hAnsi="Courier New" w:cs="Courier New"/>
            <w:color w:val="000000"/>
            <w:kern w:val="0"/>
            <w:sz w:val="20"/>
            <w:szCs w:val="20"/>
          </w:rPr>
          <w:t>import org.springframework.context.annotation.Configuration;</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426" w:author="Unknown"/>
          <w:rFonts w:ascii="Courier New" w:eastAsia="宋体" w:hAnsi="Courier New" w:cs="Courier New"/>
          <w:color w:val="000000"/>
          <w:kern w:val="0"/>
          <w:sz w:val="20"/>
          <w:szCs w:val="20"/>
        </w:rPr>
      </w:pPr>
      <w:ins w:id="427" w:author="Unknown">
        <w:r w:rsidRPr="009973B7">
          <w:rPr>
            <w:rFonts w:ascii="Courier New" w:eastAsia="宋体" w:hAnsi="Courier New" w:cs="Courier New"/>
            <w:color w:val="000000"/>
            <w:kern w:val="0"/>
            <w:sz w:val="20"/>
            <w:szCs w:val="20"/>
          </w:rPr>
          <w:t>import org.springframework.context.annotation.Primary;</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428" w:author="Unknown"/>
          <w:rFonts w:ascii="Courier New" w:eastAsia="宋体" w:hAnsi="Courier New" w:cs="Courier New"/>
          <w:color w:val="000000"/>
          <w:kern w:val="0"/>
          <w:sz w:val="20"/>
          <w:szCs w:val="20"/>
        </w:rPr>
      </w:pPr>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429" w:author="Unknown"/>
          <w:rFonts w:ascii="Courier New" w:eastAsia="宋体" w:hAnsi="Courier New" w:cs="Courier New"/>
          <w:color w:val="000000"/>
          <w:kern w:val="0"/>
          <w:sz w:val="20"/>
          <w:szCs w:val="20"/>
        </w:rPr>
      </w:pPr>
      <w:ins w:id="430" w:author="Unknown">
        <w:r w:rsidRPr="009973B7">
          <w:rPr>
            <w:rFonts w:ascii="Courier New" w:eastAsia="宋体" w:hAnsi="Courier New" w:cs="Courier New"/>
            <w:color w:val="000000"/>
            <w:kern w:val="0"/>
            <w:sz w:val="20"/>
            <w:szCs w:val="20"/>
          </w:rPr>
          <w:t>@Configuration</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431" w:author="Unknown"/>
          <w:rFonts w:ascii="Courier New" w:eastAsia="宋体" w:hAnsi="Courier New" w:cs="Courier New"/>
          <w:color w:val="000000"/>
          <w:kern w:val="0"/>
          <w:sz w:val="20"/>
          <w:szCs w:val="20"/>
        </w:rPr>
      </w:pPr>
      <w:ins w:id="432" w:author="Unknown">
        <w:r w:rsidRPr="009973B7">
          <w:rPr>
            <w:rFonts w:ascii="Courier New" w:eastAsia="宋体" w:hAnsi="Courier New" w:cs="Courier New"/>
            <w:color w:val="000000"/>
            <w:kern w:val="0"/>
            <w:sz w:val="20"/>
            <w:szCs w:val="20"/>
          </w:rPr>
          <w:t>public class AppConfig {</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433" w:author="Unknown"/>
          <w:rFonts w:ascii="Courier New" w:eastAsia="宋体" w:hAnsi="Courier New" w:cs="Courier New"/>
          <w:color w:val="000000"/>
          <w:kern w:val="0"/>
          <w:sz w:val="20"/>
          <w:szCs w:val="20"/>
        </w:rPr>
      </w:pPr>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434" w:author="Unknown"/>
          <w:rFonts w:ascii="Courier New" w:eastAsia="宋体" w:hAnsi="Courier New" w:cs="Courier New"/>
          <w:color w:val="000000"/>
          <w:kern w:val="0"/>
          <w:sz w:val="20"/>
          <w:szCs w:val="20"/>
        </w:rPr>
      </w:pPr>
      <w:ins w:id="435" w:author="Unknown">
        <w:r w:rsidRPr="009973B7">
          <w:rPr>
            <w:rFonts w:ascii="Courier New" w:eastAsia="宋体" w:hAnsi="Courier New" w:cs="Courier New"/>
            <w:color w:val="000000"/>
            <w:kern w:val="0"/>
            <w:sz w:val="20"/>
            <w:szCs w:val="20"/>
          </w:rPr>
          <w:t xml:space="preserve">    @Bean</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436" w:author="Unknown"/>
          <w:rFonts w:ascii="Courier New" w:eastAsia="宋体" w:hAnsi="Courier New" w:cs="Courier New"/>
          <w:color w:val="000000"/>
          <w:kern w:val="0"/>
          <w:sz w:val="20"/>
          <w:szCs w:val="20"/>
        </w:rPr>
      </w:pPr>
      <w:ins w:id="437" w:author="Unknown">
        <w:r w:rsidRPr="009973B7">
          <w:rPr>
            <w:rFonts w:ascii="Courier New" w:eastAsia="宋体" w:hAnsi="Courier New" w:cs="Courier New"/>
            <w:color w:val="000000"/>
            <w:kern w:val="0"/>
            <w:sz w:val="20"/>
            <w:szCs w:val="20"/>
          </w:rPr>
          <w:t xml:space="preserve">    @Primary</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438" w:author="Unknown"/>
          <w:rFonts w:ascii="Courier New" w:eastAsia="宋体" w:hAnsi="Courier New" w:cs="Courier New"/>
          <w:color w:val="000000"/>
          <w:kern w:val="0"/>
          <w:sz w:val="20"/>
          <w:szCs w:val="20"/>
        </w:rPr>
      </w:pPr>
      <w:ins w:id="439" w:author="Unknown">
        <w:r w:rsidRPr="009973B7">
          <w:rPr>
            <w:rFonts w:ascii="Courier New" w:eastAsia="宋体" w:hAnsi="Courier New" w:cs="Courier New"/>
            <w:color w:val="000000"/>
            <w:kern w:val="0"/>
            <w:sz w:val="20"/>
            <w:szCs w:val="20"/>
          </w:rPr>
          <w:t xml:space="preserve">    @ConfigurationProperties(prefix = "datasource")</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440" w:author="Unknown"/>
          <w:rFonts w:ascii="Courier New" w:eastAsia="宋体" w:hAnsi="Courier New" w:cs="Courier New"/>
          <w:color w:val="000000"/>
          <w:kern w:val="0"/>
          <w:sz w:val="20"/>
          <w:szCs w:val="20"/>
        </w:rPr>
      </w:pPr>
      <w:ins w:id="441" w:author="Unknown">
        <w:r w:rsidRPr="009973B7">
          <w:rPr>
            <w:rFonts w:ascii="Courier New" w:eastAsia="宋体" w:hAnsi="Courier New" w:cs="Courier New"/>
            <w:color w:val="000000"/>
            <w:kern w:val="0"/>
            <w:sz w:val="20"/>
            <w:szCs w:val="20"/>
          </w:rPr>
          <w:t xml:space="preserve">    public DataSource primaryDataSource() {</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442" w:author="Unknown"/>
          <w:rFonts w:ascii="Courier New" w:eastAsia="宋体" w:hAnsi="Courier New" w:cs="Courier New"/>
          <w:color w:val="000000"/>
          <w:kern w:val="0"/>
          <w:sz w:val="20"/>
          <w:szCs w:val="20"/>
        </w:rPr>
      </w:pPr>
      <w:ins w:id="443" w:author="Unknown">
        <w:r w:rsidRPr="009973B7">
          <w:rPr>
            <w:rFonts w:ascii="Courier New" w:eastAsia="宋体" w:hAnsi="Courier New" w:cs="Courier New"/>
            <w:color w:val="000000"/>
            <w:kern w:val="0"/>
            <w:sz w:val="20"/>
            <w:szCs w:val="20"/>
          </w:rPr>
          <w:t xml:space="preserve">        return DataSourceBuilder.create().build();</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444" w:author="Unknown"/>
          <w:rFonts w:ascii="Courier New" w:eastAsia="宋体" w:hAnsi="Courier New" w:cs="Courier New"/>
          <w:color w:val="000000"/>
          <w:kern w:val="0"/>
          <w:sz w:val="20"/>
          <w:szCs w:val="20"/>
        </w:rPr>
      </w:pPr>
      <w:ins w:id="445" w:author="Unknown">
        <w:r w:rsidRPr="009973B7">
          <w:rPr>
            <w:rFonts w:ascii="Courier New" w:eastAsia="宋体" w:hAnsi="Courier New" w:cs="Courier New"/>
            <w:color w:val="000000"/>
            <w:kern w:val="0"/>
            <w:sz w:val="20"/>
            <w:szCs w:val="20"/>
          </w:rPr>
          <w:t xml:space="preserve">    }</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446" w:author="Unknown"/>
          <w:rFonts w:ascii="Courier New" w:eastAsia="宋体" w:hAnsi="Courier New" w:cs="Courier New"/>
          <w:color w:val="000000"/>
          <w:kern w:val="0"/>
          <w:sz w:val="20"/>
          <w:szCs w:val="20"/>
        </w:rPr>
      </w:pPr>
      <w:ins w:id="447" w:author="Unknown">
        <w:r w:rsidRPr="009973B7">
          <w:rPr>
            <w:rFonts w:ascii="Courier New" w:eastAsia="宋体" w:hAnsi="Courier New" w:cs="Courier New"/>
            <w:color w:val="000000"/>
            <w:kern w:val="0"/>
            <w:sz w:val="20"/>
            <w:szCs w:val="20"/>
          </w:rPr>
          <w:lastRenderedPageBreak/>
          <w:t>}</w:t>
        </w:r>
      </w:ins>
    </w:p>
    <w:p w:rsidR="009973B7" w:rsidRPr="009973B7" w:rsidRDefault="009973B7" w:rsidP="009973B7">
      <w:pPr>
        <w:widowControl/>
        <w:spacing w:before="100" w:beforeAutospacing="1" w:after="100" w:afterAutospacing="1"/>
        <w:jc w:val="left"/>
        <w:rPr>
          <w:ins w:id="448" w:author="Unknown"/>
          <w:rFonts w:ascii="Georgia" w:eastAsia="宋体" w:hAnsi="Georgia" w:cs="宋体"/>
          <w:color w:val="000000"/>
          <w:kern w:val="0"/>
          <w:sz w:val="24"/>
          <w:szCs w:val="24"/>
        </w:rPr>
      </w:pPr>
      <w:ins w:id="449" w:author="Unknown">
        <w:r w:rsidRPr="009973B7">
          <w:rPr>
            <w:rFonts w:ascii="Georgia" w:eastAsia="宋体" w:hAnsi="Georgia" w:cs="宋体"/>
            <w:color w:val="000000"/>
            <w:kern w:val="0"/>
            <w:sz w:val="24"/>
            <w:szCs w:val="24"/>
          </w:rPr>
          <w:t>With the </w:t>
        </w:r>
        <w:r w:rsidRPr="009973B7">
          <w:rPr>
            <w:rFonts w:ascii="宋体" w:eastAsia="宋体" w:hAnsi="宋体" w:cs="宋体"/>
            <w:color w:val="000000"/>
            <w:kern w:val="0"/>
            <w:sz w:val="24"/>
          </w:rPr>
          <w:t>@ConfigurationProperties</w:t>
        </w:r>
        <w:r w:rsidRPr="009973B7">
          <w:rPr>
            <w:rFonts w:ascii="Georgia" w:eastAsia="宋体" w:hAnsi="Georgia" w:cs="宋体"/>
            <w:color w:val="000000"/>
            <w:kern w:val="0"/>
            <w:sz w:val="24"/>
            <w:szCs w:val="24"/>
          </w:rPr>
          <w:t> annotation, we externalize the configuration into the properties/yaml file.</w:t>
        </w:r>
      </w:ins>
    </w:p>
    <w:p w:rsidR="009973B7" w:rsidRPr="009973B7" w:rsidRDefault="009973B7" w:rsidP="009973B7">
      <w:pPr>
        <w:widowControl/>
        <w:shd w:val="clear" w:color="auto" w:fill="BDBDBD"/>
        <w:jc w:val="left"/>
        <w:rPr>
          <w:ins w:id="450" w:author="Unknown"/>
          <w:rFonts w:ascii="Georgia" w:eastAsia="宋体" w:hAnsi="Georgia" w:cs="宋体"/>
          <w:color w:val="000000"/>
          <w:kern w:val="0"/>
          <w:sz w:val="24"/>
          <w:szCs w:val="24"/>
        </w:rPr>
      </w:pPr>
      <w:ins w:id="451" w:author="Unknown">
        <w:r w:rsidRPr="009973B7">
          <w:rPr>
            <w:rFonts w:ascii="Georgia" w:eastAsia="宋体" w:hAnsi="Georgia" w:cs="宋体"/>
            <w:color w:val="000000"/>
            <w:kern w:val="0"/>
            <w:sz w:val="24"/>
            <w:szCs w:val="24"/>
          </w:rPr>
          <w:t>MyRunner.java</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452" w:author="Unknown"/>
          <w:rFonts w:ascii="Courier New" w:eastAsia="宋体" w:hAnsi="Courier New" w:cs="Courier New"/>
          <w:color w:val="000000"/>
          <w:kern w:val="0"/>
          <w:sz w:val="20"/>
          <w:szCs w:val="20"/>
        </w:rPr>
      </w:pPr>
      <w:ins w:id="453" w:author="Unknown">
        <w:r w:rsidRPr="009973B7">
          <w:rPr>
            <w:rFonts w:ascii="Courier New" w:eastAsia="宋体" w:hAnsi="Courier New" w:cs="Courier New"/>
            <w:color w:val="000000"/>
            <w:kern w:val="0"/>
            <w:sz w:val="20"/>
            <w:szCs w:val="20"/>
          </w:rPr>
          <w:t>package com.zetcode.main;</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454" w:author="Unknown"/>
          <w:rFonts w:ascii="Courier New" w:eastAsia="宋体" w:hAnsi="Courier New" w:cs="Courier New"/>
          <w:color w:val="000000"/>
          <w:kern w:val="0"/>
          <w:sz w:val="20"/>
          <w:szCs w:val="20"/>
        </w:rPr>
      </w:pPr>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455" w:author="Unknown"/>
          <w:rFonts w:ascii="Courier New" w:eastAsia="宋体" w:hAnsi="Courier New" w:cs="Courier New"/>
          <w:color w:val="000000"/>
          <w:kern w:val="0"/>
          <w:sz w:val="20"/>
          <w:szCs w:val="20"/>
        </w:rPr>
      </w:pPr>
      <w:ins w:id="456" w:author="Unknown">
        <w:r w:rsidRPr="009973B7">
          <w:rPr>
            <w:rFonts w:ascii="Courier New" w:eastAsia="宋体" w:hAnsi="Courier New" w:cs="Courier New"/>
            <w:color w:val="000000"/>
            <w:kern w:val="0"/>
            <w:sz w:val="20"/>
            <w:szCs w:val="20"/>
          </w:rPr>
          <w:t>import com.zetcode.bean.Car;</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457" w:author="Unknown"/>
          <w:rFonts w:ascii="Courier New" w:eastAsia="宋体" w:hAnsi="Courier New" w:cs="Courier New"/>
          <w:color w:val="000000"/>
          <w:kern w:val="0"/>
          <w:sz w:val="20"/>
          <w:szCs w:val="20"/>
        </w:rPr>
      </w:pPr>
      <w:ins w:id="458" w:author="Unknown">
        <w:r w:rsidRPr="009973B7">
          <w:rPr>
            <w:rFonts w:ascii="Courier New" w:eastAsia="宋体" w:hAnsi="Courier New" w:cs="Courier New"/>
            <w:color w:val="000000"/>
            <w:kern w:val="0"/>
            <w:sz w:val="20"/>
            <w:szCs w:val="20"/>
          </w:rPr>
          <w:t>import java.util.List;</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459" w:author="Unknown"/>
          <w:rFonts w:ascii="Courier New" w:eastAsia="宋体" w:hAnsi="Courier New" w:cs="Courier New"/>
          <w:color w:val="000000"/>
          <w:kern w:val="0"/>
          <w:sz w:val="20"/>
          <w:szCs w:val="20"/>
        </w:rPr>
      </w:pPr>
      <w:ins w:id="460" w:author="Unknown">
        <w:r w:rsidRPr="009973B7">
          <w:rPr>
            <w:rFonts w:ascii="Courier New" w:eastAsia="宋体" w:hAnsi="Courier New" w:cs="Courier New"/>
            <w:color w:val="000000"/>
            <w:kern w:val="0"/>
            <w:sz w:val="20"/>
            <w:szCs w:val="20"/>
          </w:rPr>
          <w:t>import org.springframework.beans.factory.annotation.Autowired;</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461" w:author="Unknown"/>
          <w:rFonts w:ascii="Courier New" w:eastAsia="宋体" w:hAnsi="Courier New" w:cs="Courier New"/>
          <w:color w:val="000000"/>
          <w:kern w:val="0"/>
          <w:sz w:val="20"/>
          <w:szCs w:val="20"/>
        </w:rPr>
      </w:pPr>
      <w:ins w:id="462" w:author="Unknown">
        <w:r w:rsidRPr="009973B7">
          <w:rPr>
            <w:rFonts w:ascii="Courier New" w:eastAsia="宋体" w:hAnsi="Courier New" w:cs="Courier New"/>
            <w:color w:val="000000"/>
            <w:kern w:val="0"/>
            <w:sz w:val="20"/>
            <w:szCs w:val="20"/>
          </w:rPr>
          <w:t>import org.springframework.boot.CommandLineRunner;</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463" w:author="Unknown"/>
          <w:rFonts w:ascii="Courier New" w:eastAsia="宋体" w:hAnsi="Courier New" w:cs="Courier New"/>
          <w:color w:val="000000"/>
          <w:kern w:val="0"/>
          <w:sz w:val="20"/>
          <w:szCs w:val="20"/>
        </w:rPr>
      </w:pPr>
      <w:ins w:id="464" w:author="Unknown">
        <w:r w:rsidRPr="009973B7">
          <w:rPr>
            <w:rFonts w:ascii="Courier New" w:eastAsia="宋体" w:hAnsi="Courier New" w:cs="Courier New"/>
            <w:color w:val="000000"/>
            <w:kern w:val="0"/>
            <w:sz w:val="20"/>
            <w:szCs w:val="20"/>
          </w:rPr>
          <w:t>import org.springframework.jdbc.core.BeanPropertyRowMapper;</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465" w:author="Unknown"/>
          <w:rFonts w:ascii="Courier New" w:eastAsia="宋体" w:hAnsi="Courier New" w:cs="Courier New"/>
          <w:color w:val="000000"/>
          <w:kern w:val="0"/>
          <w:sz w:val="20"/>
          <w:szCs w:val="20"/>
        </w:rPr>
      </w:pPr>
      <w:ins w:id="466" w:author="Unknown">
        <w:r w:rsidRPr="009973B7">
          <w:rPr>
            <w:rFonts w:ascii="Courier New" w:eastAsia="宋体" w:hAnsi="Courier New" w:cs="Courier New"/>
            <w:color w:val="000000"/>
            <w:kern w:val="0"/>
            <w:sz w:val="20"/>
            <w:szCs w:val="20"/>
          </w:rPr>
          <w:t>import org.springframework.jdbc.core.JdbcTemplate;</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467" w:author="Unknown"/>
          <w:rFonts w:ascii="Courier New" w:eastAsia="宋体" w:hAnsi="Courier New" w:cs="Courier New"/>
          <w:color w:val="000000"/>
          <w:kern w:val="0"/>
          <w:sz w:val="20"/>
          <w:szCs w:val="20"/>
        </w:rPr>
      </w:pPr>
      <w:ins w:id="468" w:author="Unknown">
        <w:r w:rsidRPr="009973B7">
          <w:rPr>
            <w:rFonts w:ascii="Courier New" w:eastAsia="宋体" w:hAnsi="Courier New" w:cs="Courier New"/>
            <w:color w:val="000000"/>
            <w:kern w:val="0"/>
            <w:sz w:val="20"/>
            <w:szCs w:val="20"/>
          </w:rPr>
          <w:t>import org.springframework.stereotype.Component;</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469" w:author="Unknown"/>
          <w:rFonts w:ascii="Courier New" w:eastAsia="宋体" w:hAnsi="Courier New" w:cs="Courier New"/>
          <w:color w:val="000000"/>
          <w:kern w:val="0"/>
          <w:sz w:val="20"/>
          <w:szCs w:val="20"/>
        </w:rPr>
      </w:pPr>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470" w:author="Unknown"/>
          <w:rFonts w:ascii="Courier New" w:eastAsia="宋体" w:hAnsi="Courier New" w:cs="Courier New"/>
          <w:color w:val="000000"/>
          <w:kern w:val="0"/>
          <w:sz w:val="20"/>
          <w:szCs w:val="20"/>
        </w:rPr>
      </w:pPr>
      <w:ins w:id="471" w:author="Unknown">
        <w:r w:rsidRPr="009973B7">
          <w:rPr>
            <w:rFonts w:ascii="Courier New" w:eastAsia="宋体" w:hAnsi="Courier New" w:cs="Courier New"/>
            <w:color w:val="000000"/>
            <w:kern w:val="0"/>
            <w:sz w:val="20"/>
            <w:szCs w:val="20"/>
          </w:rPr>
          <w:t>@Component</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472" w:author="Unknown"/>
          <w:rFonts w:ascii="Courier New" w:eastAsia="宋体" w:hAnsi="Courier New" w:cs="Courier New"/>
          <w:color w:val="000000"/>
          <w:kern w:val="0"/>
          <w:sz w:val="20"/>
          <w:szCs w:val="20"/>
        </w:rPr>
      </w:pPr>
      <w:ins w:id="473" w:author="Unknown">
        <w:r w:rsidRPr="009973B7">
          <w:rPr>
            <w:rFonts w:ascii="Courier New" w:eastAsia="宋体" w:hAnsi="Courier New" w:cs="Courier New"/>
            <w:color w:val="000000"/>
            <w:kern w:val="0"/>
            <w:sz w:val="20"/>
            <w:szCs w:val="20"/>
          </w:rPr>
          <w:t>public class MyRunner implements CommandLineRunner {</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474" w:author="Unknown"/>
          <w:rFonts w:ascii="Courier New" w:eastAsia="宋体" w:hAnsi="Courier New" w:cs="Courier New"/>
          <w:color w:val="000000"/>
          <w:kern w:val="0"/>
          <w:sz w:val="20"/>
          <w:szCs w:val="20"/>
        </w:rPr>
      </w:pPr>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475" w:author="Unknown"/>
          <w:rFonts w:ascii="Courier New" w:eastAsia="宋体" w:hAnsi="Courier New" w:cs="Courier New"/>
          <w:color w:val="000000"/>
          <w:kern w:val="0"/>
          <w:sz w:val="20"/>
          <w:szCs w:val="20"/>
        </w:rPr>
      </w:pPr>
      <w:ins w:id="476" w:author="Unknown">
        <w:r w:rsidRPr="009973B7">
          <w:rPr>
            <w:rFonts w:ascii="Courier New" w:eastAsia="宋体" w:hAnsi="Courier New" w:cs="Courier New"/>
            <w:color w:val="000000"/>
            <w:kern w:val="0"/>
            <w:sz w:val="20"/>
            <w:szCs w:val="20"/>
          </w:rPr>
          <w:t xml:space="preserve">    @Autowired</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477" w:author="Unknown"/>
          <w:rFonts w:ascii="Courier New" w:eastAsia="宋体" w:hAnsi="Courier New" w:cs="Courier New"/>
          <w:color w:val="000000"/>
          <w:kern w:val="0"/>
          <w:sz w:val="20"/>
          <w:szCs w:val="20"/>
        </w:rPr>
      </w:pPr>
      <w:ins w:id="478" w:author="Unknown">
        <w:r w:rsidRPr="009973B7">
          <w:rPr>
            <w:rFonts w:ascii="Courier New" w:eastAsia="宋体" w:hAnsi="Courier New" w:cs="Courier New"/>
            <w:color w:val="000000"/>
            <w:kern w:val="0"/>
            <w:sz w:val="20"/>
            <w:szCs w:val="20"/>
          </w:rPr>
          <w:t xml:space="preserve">    private JdbcTemplate jtm;</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479" w:author="Unknown"/>
          <w:rFonts w:ascii="Courier New" w:eastAsia="宋体" w:hAnsi="Courier New" w:cs="Courier New"/>
          <w:color w:val="000000"/>
          <w:kern w:val="0"/>
          <w:sz w:val="20"/>
          <w:szCs w:val="20"/>
        </w:rPr>
      </w:pPr>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480" w:author="Unknown"/>
          <w:rFonts w:ascii="Courier New" w:eastAsia="宋体" w:hAnsi="Courier New" w:cs="Courier New"/>
          <w:color w:val="000000"/>
          <w:kern w:val="0"/>
          <w:sz w:val="20"/>
          <w:szCs w:val="20"/>
        </w:rPr>
      </w:pPr>
      <w:ins w:id="481" w:author="Unknown">
        <w:r w:rsidRPr="009973B7">
          <w:rPr>
            <w:rFonts w:ascii="Courier New" w:eastAsia="宋体" w:hAnsi="Courier New" w:cs="Courier New"/>
            <w:color w:val="000000"/>
            <w:kern w:val="0"/>
            <w:sz w:val="20"/>
            <w:szCs w:val="20"/>
          </w:rPr>
          <w:t xml:space="preserve">    @Override</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482" w:author="Unknown"/>
          <w:rFonts w:ascii="Courier New" w:eastAsia="宋体" w:hAnsi="Courier New" w:cs="Courier New"/>
          <w:color w:val="000000"/>
          <w:kern w:val="0"/>
          <w:sz w:val="20"/>
          <w:szCs w:val="20"/>
        </w:rPr>
      </w:pPr>
      <w:ins w:id="483" w:author="Unknown">
        <w:r w:rsidRPr="009973B7">
          <w:rPr>
            <w:rFonts w:ascii="Courier New" w:eastAsia="宋体" w:hAnsi="Courier New" w:cs="Courier New"/>
            <w:color w:val="000000"/>
            <w:kern w:val="0"/>
            <w:sz w:val="20"/>
            <w:szCs w:val="20"/>
          </w:rPr>
          <w:t xml:space="preserve">    public void run(String... args) throws Exception {</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484" w:author="Unknown"/>
          <w:rFonts w:ascii="Courier New" w:eastAsia="宋体" w:hAnsi="Courier New" w:cs="Courier New"/>
          <w:color w:val="000000"/>
          <w:kern w:val="0"/>
          <w:sz w:val="20"/>
          <w:szCs w:val="20"/>
        </w:rPr>
      </w:pPr>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485" w:author="Unknown"/>
          <w:rFonts w:ascii="Courier New" w:eastAsia="宋体" w:hAnsi="Courier New" w:cs="Courier New"/>
          <w:color w:val="000000"/>
          <w:kern w:val="0"/>
          <w:sz w:val="20"/>
          <w:szCs w:val="20"/>
        </w:rPr>
      </w:pPr>
      <w:ins w:id="486" w:author="Unknown">
        <w:r w:rsidRPr="009973B7">
          <w:rPr>
            <w:rFonts w:ascii="Courier New" w:eastAsia="宋体" w:hAnsi="Courier New" w:cs="Courier New"/>
            <w:color w:val="000000"/>
            <w:kern w:val="0"/>
            <w:sz w:val="20"/>
            <w:szCs w:val="20"/>
          </w:rPr>
          <w:t xml:space="preserve">        String sql = "SELECT * FROM Cars";</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487" w:author="Unknown"/>
          <w:rFonts w:ascii="Courier New" w:eastAsia="宋体" w:hAnsi="Courier New" w:cs="Courier New"/>
          <w:color w:val="000000"/>
          <w:kern w:val="0"/>
          <w:sz w:val="20"/>
          <w:szCs w:val="20"/>
        </w:rPr>
      </w:pPr>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488" w:author="Unknown"/>
          <w:rFonts w:ascii="Courier New" w:eastAsia="宋体" w:hAnsi="Courier New" w:cs="Courier New"/>
          <w:color w:val="000000"/>
          <w:kern w:val="0"/>
          <w:sz w:val="20"/>
          <w:szCs w:val="20"/>
        </w:rPr>
      </w:pPr>
      <w:ins w:id="489" w:author="Unknown">
        <w:r w:rsidRPr="009973B7">
          <w:rPr>
            <w:rFonts w:ascii="Courier New" w:eastAsia="宋体" w:hAnsi="Courier New" w:cs="Courier New"/>
            <w:color w:val="000000"/>
            <w:kern w:val="0"/>
            <w:sz w:val="20"/>
            <w:szCs w:val="20"/>
          </w:rPr>
          <w:t xml:space="preserve">        List&lt;Car&gt; cars = jtm.query(sql, new BeanPropertyRowMapper(Car.class));</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490" w:author="Unknown"/>
          <w:rFonts w:ascii="Courier New" w:eastAsia="宋体" w:hAnsi="Courier New" w:cs="Courier New"/>
          <w:color w:val="000000"/>
          <w:kern w:val="0"/>
          <w:sz w:val="20"/>
          <w:szCs w:val="20"/>
        </w:rPr>
      </w:pPr>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491" w:author="Unknown"/>
          <w:rFonts w:ascii="Courier New" w:eastAsia="宋体" w:hAnsi="Courier New" w:cs="Courier New"/>
          <w:color w:val="000000"/>
          <w:kern w:val="0"/>
          <w:sz w:val="20"/>
          <w:szCs w:val="20"/>
        </w:rPr>
      </w:pPr>
      <w:ins w:id="492" w:author="Unknown">
        <w:r w:rsidRPr="009973B7">
          <w:rPr>
            <w:rFonts w:ascii="Courier New" w:eastAsia="宋体" w:hAnsi="Courier New" w:cs="Courier New"/>
            <w:color w:val="000000"/>
            <w:kern w:val="0"/>
            <w:sz w:val="20"/>
            <w:szCs w:val="20"/>
          </w:rPr>
          <w:t xml:space="preserve">        for (Car car: cars) {</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493" w:author="Unknown"/>
          <w:rFonts w:ascii="Courier New" w:eastAsia="宋体" w:hAnsi="Courier New" w:cs="Courier New"/>
          <w:color w:val="000000"/>
          <w:kern w:val="0"/>
          <w:sz w:val="20"/>
          <w:szCs w:val="20"/>
        </w:rPr>
      </w:pPr>
      <w:ins w:id="494" w:author="Unknown">
        <w:r w:rsidRPr="009973B7">
          <w:rPr>
            <w:rFonts w:ascii="Courier New" w:eastAsia="宋体" w:hAnsi="Courier New" w:cs="Courier New"/>
            <w:color w:val="000000"/>
            <w:kern w:val="0"/>
            <w:sz w:val="20"/>
            <w:szCs w:val="20"/>
          </w:rPr>
          <w:t xml:space="preserve">            </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495" w:author="Unknown"/>
          <w:rFonts w:ascii="Courier New" w:eastAsia="宋体" w:hAnsi="Courier New" w:cs="Courier New"/>
          <w:color w:val="000000"/>
          <w:kern w:val="0"/>
          <w:sz w:val="20"/>
          <w:szCs w:val="20"/>
        </w:rPr>
      </w:pPr>
      <w:ins w:id="496" w:author="Unknown">
        <w:r w:rsidRPr="009973B7">
          <w:rPr>
            <w:rFonts w:ascii="Courier New" w:eastAsia="宋体" w:hAnsi="Courier New" w:cs="Courier New"/>
            <w:color w:val="000000"/>
            <w:kern w:val="0"/>
            <w:sz w:val="20"/>
            <w:szCs w:val="20"/>
          </w:rPr>
          <w:t xml:space="preserve">            System.out.println(car);</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497" w:author="Unknown"/>
          <w:rFonts w:ascii="Courier New" w:eastAsia="宋体" w:hAnsi="Courier New" w:cs="Courier New"/>
          <w:color w:val="000000"/>
          <w:kern w:val="0"/>
          <w:sz w:val="20"/>
          <w:szCs w:val="20"/>
        </w:rPr>
      </w:pPr>
      <w:ins w:id="498" w:author="Unknown">
        <w:r w:rsidRPr="009973B7">
          <w:rPr>
            <w:rFonts w:ascii="Courier New" w:eastAsia="宋体" w:hAnsi="Courier New" w:cs="Courier New"/>
            <w:color w:val="000000"/>
            <w:kern w:val="0"/>
            <w:sz w:val="20"/>
            <w:szCs w:val="20"/>
          </w:rPr>
          <w:t xml:space="preserve">        }</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499" w:author="Unknown"/>
          <w:rFonts w:ascii="Courier New" w:eastAsia="宋体" w:hAnsi="Courier New" w:cs="Courier New"/>
          <w:color w:val="000000"/>
          <w:kern w:val="0"/>
          <w:sz w:val="20"/>
          <w:szCs w:val="20"/>
        </w:rPr>
      </w:pPr>
      <w:ins w:id="500" w:author="Unknown">
        <w:r w:rsidRPr="009973B7">
          <w:rPr>
            <w:rFonts w:ascii="Courier New" w:eastAsia="宋体" w:hAnsi="Courier New" w:cs="Courier New"/>
            <w:color w:val="000000"/>
            <w:kern w:val="0"/>
            <w:sz w:val="20"/>
            <w:szCs w:val="20"/>
          </w:rPr>
          <w:t xml:space="preserve">    }</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501" w:author="Unknown"/>
          <w:rFonts w:ascii="Courier New" w:eastAsia="宋体" w:hAnsi="Courier New" w:cs="Courier New"/>
          <w:color w:val="000000"/>
          <w:kern w:val="0"/>
          <w:sz w:val="20"/>
          <w:szCs w:val="20"/>
        </w:rPr>
      </w:pPr>
      <w:ins w:id="502" w:author="Unknown">
        <w:r w:rsidRPr="009973B7">
          <w:rPr>
            <w:rFonts w:ascii="Courier New" w:eastAsia="宋体" w:hAnsi="Courier New" w:cs="Courier New"/>
            <w:color w:val="000000"/>
            <w:kern w:val="0"/>
            <w:sz w:val="20"/>
            <w:szCs w:val="20"/>
          </w:rPr>
          <w:t>}</w:t>
        </w:r>
      </w:ins>
    </w:p>
    <w:p w:rsidR="009973B7" w:rsidRPr="009973B7" w:rsidRDefault="009973B7" w:rsidP="009973B7">
      <w:pPr>
        <w:widowControl/>
        <w:spacing w:before="100" w:beforeAutospacing="1" w:after="100" w:afterAutospacing="1"/>
        <w:jc w:val="left"/>
        <w:rPr>
          <w:ins w:id="503" w:author="Unknown"/>
          <w:rFonts w:ascii="Georgia" w:eastAsia="宋体" w:hAnsi="Georgia" w:cs="宋体"/>
          <w:color w:val="000000"/>
          <w:kern w:val="0"/>
          <w:sz w:val="24"/>
          <w:szCs w:val="24"/>
        </w:rPr>
      </w:pPr>
      <w:ins w:id="504" w:author="Unknown">
        <w:r w:rsidRPr="009973B7">
          <w:rPr>
            <w:rFonts w:ascii="宋体" w:eastAsia="宋体" w:hAnsi="宋体" w:cs="宋体"/>
            <w:color w:val="000000"/>
            <w:kern w:val="0"/>
            <w:sz w:val="24"/>
          </w:rPr>
          <w:t>MyRunner</w:t>
        </w:r>
        <w:r w:rsidRPr="009973B7">
          <w:rPr>
            <w:rFonts w:ascii="Georgia" w:eastAsia="宋体" w:hAnsi="Georgia" w:cs="宋体"/>
            <w:color w:val="000000"/>
            <w:kern w:val="0"/>
            <w:sz w:val="24"/>
            <w:szCs w:val="24"/>
          </w:rPr>
          <w:t> executes an SQL query and shows the output in the console.</w:t>
        </w:r>
      </w:ins>
    </w:p>
    <w:p w:rsidR="009973B7" w:rsidRPr="009973B7" w:rsidRDefault="009973B7" w:rsidP="009973B7">
      <w:pPr>
        <w:widowControl/>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505" w:author="Unknown"/>
          <w:rFonts w:ascii="Courier New" w:eastAsia="宋体" w:hAnsi="Courier New" w:cs="Courier New"/>
          <w:color w:val="000000"/>
          <w:kern w:val="0"/>
          <w:sz w:val="20"/>
          <w:szCs w:val="20"/>
        </w:rPr>
      </w:pPr>
      <w:ins w:id="506" w:author="Unknown">
        <w:r w:rsidRPr="009973B7">
          <w:rPr>
            <w:rFonts w:ascii="Courier New" w:eastAsia="宋体" w:hAnsi="Courier New" w:cs="Courier New"/>
            <w:color w:val="000000"/>
            <w:kern w:val="0"/>
            <w:sz w:val="20"/>
            <w:szCs w:val="20"/>
          </w:rPr>
          <w:t>@Autowired</w:t>
        </w:r>
      </w:ins>
    </w:p>
    <w:p w:rsidR="009973B7" w:rsidRPr="009973B7" w:rsidRDefault="009973B7" w:rsidP="009973B7">
      <w:pPr>
        <w:widowControl/>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507" w:author="Unknown"/>
          <w:rFonts w:ascii="Courier New" w:eastAsia="宋体" w:hAnsi="Courier New" w:cs="Courier New"/>
          <w:color w:val="000000"/>
          <w:kern w:val="0"/>
          <w:sz w:val="20"/>
          <w:szCs w:val="20"/>
        </w:rPr>
      </w:pPr>
      <w:ins w:id="508" w:author="Unknown">
        <w:r w:rsidRPr="009973B7">
          <w:rPr>
            <w:rFonts w:ascii="Courier New" w:eastAsia="宋体" w:hAnsi="Courier New" w:cs="Courier New"/>
            <w:color w:val="000000"/>
            <w:kern w:val="0"/>
            <w:sz w:val="20"/>
            <w:szCs w:val="20"/>
          </w:rPr>
          <w:t>private JdbcTemplate jtm;</w:t>
        </w:r>
      </w:ins>
    </w:p>
    <w:p w:rsidR="009973B7" w:rsidRPr="009973B7" w:rsidRDefault="009973B7" w:rsidP="009973B7">
      <w:pPr>
        <w:widowControl/>
        <w:spacing w:before="100" w:beforeAutospacing="1" w:after="100" w:afterAutospacing="1"/>
        <w:jc w:val="left"/>
        <w:rPr>
          <w:ins w:id="509" w:author="Unknown"/>
          <w:rFonts w:ascii="Georgia" w:eastAsia="宋体" w:hAnsi="Georgia" w:cs="宋体"/>
          <w:color w:val="000000"/>
          <w:kern w:val="0"/>
          <w:sz w:val="24"/>
          <w:szCs w:val="24"/>
        </w:rPr>
      </w:pPr>
      <w:ins w:id="510" w:author="Unknown">
        <w:r w:rsidRPr="009973B7">
          <w:rPr>
            <w:rFonts w:ascii="宋体" w:eastAsia="宋体" w:hAnsi="宋体" w:cs="宋体"/>
            <w:color w:val="000000"/>
            <w:kern w:val="0"/>
            <w:sz w:val="24"/>
          </w:rPr>
          <w:t>JdbcTemplate</w:t>
        </w:r>
        <w:r w:rsidRPr="009973B7">
          <w:rPr>
            <w:rFonts w:ascii="Georgia" w:eastAsia="宋体" w:hAnsi="Georgia" w:cs="宋体"/>
            <w:color w:val="000000"/>
            <w:kern w:val="0"/>
            <w:sz w:val="24"/>
            <w:szCs w:val="24"/>
          </w:rPr>
          <w:t> is injected.</w:t>
        </w:r>
      </w:ins>
    </w:p>
    <w:p w:rsidR="009973B7" w:rsidRPr="009973B7" w:rsidRDefault="009973B7" w:rsidP="009973B7">
      <w:pPr>
        <w:widowControl/>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511" w:author="Unknown"/>
          <w:rFonts w:ascii="Courier New" w:eastAsia="宋体" w:hAnsi="Courier New" w:cs="Courier New"/>
          <w:color w:val="000000"/>
          <w:kern w:val="0"/>
          <w:sz w:val="20"/>
          <w:szCs w:val="20"/>
        </w:rPr>
      </w:pPr>
      <w:ins w:id="512" w:author="Unknown">
        <w:r w:rsidRPr="009973B7">
          <w:rPr>
            <w:rFonts w:ascii="Courier New" w:eastAsia="宋体" w:hAnsi="Courier New" w:cs="Courier New"/>
            <w:color w:val="000000"/>
            <w:kern w:val="0"/>
            <w:sz w:val="20"/>
            <w:szCs w:val="20"/>
          </w:rPr>
          <w:lastRenderedPageBreak/>
          <w:t>String sql = "SELECT * FROM Cars";</w:t>
        </w:r>
      </w:ins>
    </w:p>
    <w:p w:rsidR="009973B7" w:rsidRPr="009973B7" w:rsidRDefault="009973B7" w:rsidP="009973B7">
      <w:pPr>
        <w:widowControl/>
        <w:spacing w:before="100" w:beforeAutospacing="1" w:after="100" w:afterAutospacing="1"/>
        <w:jc w:val="left"/>
        <w:rPr>
          <w:ins w:id="513" w:author="Unknown"/>
          <w:rFonts w:ascii="Georgia" w:eastAsia="宋体" w:hAnsi="Georgia" w:cs="宋体"/>
          <w:color w:val="000000"/>
          <w:kern w:val="0"/>
          <w:sz w:val="24"/>
          <w:szCs w:val="24"/>
        </w:rPr>
      </w:pPr>
      <w:ins w:id="514" w:author="Unknown">
        <w:r w:rsidRPr="009973B7">
          <w:rPr>
            <w:rFonts w:ascii="Georgia" w:eastAsia="宋体" w:hAnsi="Georgia" w:cs="宋体"/>
            <w:color w:val="000000"/>
            <w:kern w:val="0"/>
            <w:sz w:val="24"/>
            <w:szCs w:val="24"/>
          </w:rPr>
          <w:t>This is SQL to be executed. We select all cars from the </w:t>
        </w:r>
        <w:r w:rsidRPr="009973B7">
          <w:rPr>
            <w:rFonts w:ascii="宋体" w:eastAsia="宋体" w:hAnsi="宋体" w:cs="宋体"/>
            <w:color w:val="000000"/>
            <w:kern w:val="0"/>
            <w:sz w:val="24"/>
          </w:rPr>
          <w:t>Cars</w:t>
        </w:r>
        <w:r w:rsidRPr="009973B7">
          <w:rPr>
            <w:rFonts w:ascii="Georgia" w:eastAsia="宋体" w:hAnsi="Georgia" w:cs="宋体"/>
            <w:color w:val="000000"/>
            <w:kern w:val="0"/>
            <w:sz w:val="24"/>
            <w:szCs w:val="24"/>
          </w:rPr>
          <w:t> table.</w:t>
        </w:r>
      </w:ins>
    </w:p>
    <w:p w:rsidR="009973B7" w:rsidRPr="009973B7" w:rsidRDefault="009973B7" w:rsidP="009973B7">
      <w:pPr>
        <w:widowControl/>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515" w:author="Unknown"/>
          <w:rFonts w:ascii="Courier New" w:eastAsia="宋体" w:hAnsi="Courier New" w:cs="Courier New"/>
          <w:color w:val="000000"/>
          <w:kern w:val="0"/>
          <w:sz w:val="20"/>
          <w:szCs w:val="20"/>
        </w:rPr>
      </w:pPr>
      <w:ins w:id="516" w:author="Unknown">
        <w:r w:rsidRPr="009973B7">
          <w:rPr>
            <w:rFonts w:ascii="Courier New" w:eastAsia="宋体" w:hAnsi="Courier New" w:cs="Courier New"/>
            <w:color w:val="000000"/>
            <w:kern w:val="0"/>
            <w:sz w:val="20"/>
            <w:szCs w:val="20"/>
          </w:rPr>
          <w:t>List&lt;Car&gt; cars = jtm.query(sql, new BeanPropertyRowMapper(Car.class));</w:t>
        </w:r>
      </w:ins>
    </w:p>
    <w:p w:rsidR="009973B7" w:rsidRPr="009973B7" w:rsidRDefault="009973B7" w:rsidP="009973B7">
      <w:pPr>
        <w:widowControl/>
        <w:spacing w:before="100" w:beforeAutospacing="1" w:after="100" w:afterAutospacing="1"/>
        <w:jc w:val="left"/>
        <w:rPr>
          <w:ins w:id="517" w:author="Unknown"/>
          <w:rFonts w:ascii="Georgia" w:eastAsia="宋体" w:hAnsi="Georgia" w:cs="宋体"/>
          <w:color w:val="000000"/>
          <w:kern w:val="0"/>
          <w:sz w:val="24"/>
          <w:szCs w:val="24"/>
        </w:rPr>
      </w:pPr>
      <w:ins w:id="518" w:author="Unknown">
        <w:r w:rsidRPr="009973B7">
          <w:rPr>
            <w:rFonts w:ascii="宋体" w:eastAsia="宋体" w:hAnsi="宋体" w:cs="宋体"/>
            <w:color w:val="000000"/>
            <w:kern w:val="0"/>
            <w:sz w:val="24"/>
          </w:rPr>
          <w:t>BeanPropertyRowMapper</w:t>
        </w:r>
        <w:r w:rsidRPr="009973B7">
          <w:rPr>
            <w:rFonts w:ascii="Georgia" w:eastAsia="宋体" w:hAnsi="Georgia" w:cs="宋体"/>
            <w:color w:val="000000"/>
            <w:kern w:val="0"/>
            <w:sz w:val="24"/>
            <w:szCs w:val="24"/>
          </w:rPr>
          <w:t> converts a row into a new instance of the specified mapped target class.</w:t>
        </w:r>
      </w:ins>
    </w:p>
    <w:p w:rsidR="009973B7" w:rsidRPr="009973B7" w:rsidRDefault="009973B7" w:rsidP="009973B7">
      <w:pPr>
        <w:widowControl/>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519" w:author="Unknown"/>
          <w:rFonts w:ascii="Courier New" w:eastAsia="宋体" w:hAnsi="Courier New" w:cs="Courier New"/>
          <w:color w:val="000000"/>
          <w:kern w:val="0"/>
          <w:sz w:val="20"/>
          <w:szCs w:val="20"/>
        </w:rPr>
      </w:pPr>
      <w:ins w:id="520" w:author="Unknown">
        <w:r w:rsidRPr="009973B7">
          <w:rPr>
            <w:rFonts w:ascii="Courier New" w:eastAsia="宋体" w:hAnsi="Courier New" w:cs="Courier New"/>
            <w:color w:val="000000"/>
            <w:kern w:val="0"/>
            <w:sz w:val="20"/>
            <w:szCs w:val="20"/>
          </w:rPr>
          <w:t>for (Car car: cars) {</w:t>
        </w:r>
      </w:ins>
    </w:p>
    <w:p w:rsidR="009973B7" w:rsidRPr="009973B7" w:rsidRDefault="009973B7" w:rsidP="009973B7">
      <w:pPr>
        <w:widowControl/>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521" w:author="Unknown"/>
          <w:rFonts w:ascii="Courier New" w:eastAsia="宋体" w:hAnsi="Courier New" w:cs="Courier New"/>
          <w:color w:val="000000"/>
          <w:kern w:val="0"/>
          <w:sz w:val="20"/>
          <w:szCs w:val="20"/>
        </w:rPr>
      </w:pPr>
      <w:ins w:id="522" w:author="Unknown">
        <w:r w:rsidRPr="009973B7">
          <w:rPr>
            <w:rFonts w:ascii="Courier New" w:eastAsia="宋体" w:hAnsi="Courier New" w:cs="Courier New"/>
            <w:color w:val="000000"/>
            <w:kern w:val="0"/>
            <w:sz w:val="20"/>
            <w:szCs w:val="20"/>
          </w:rPr>
          <w:t xml:space="preserve">    </w:t>
        </w:r>
      </w:ins>
    </w:p>
    <w:p w:rsidR="009973B7" w:rsidRPr="009973B7" w:rsidRDefault="009973B7" w:rsidP="009973B7">
      <w:pPr>
        <w:widowControl/>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523" w:author="Unknown"/>
          <w:rFonts w:ascii="Courier New" w:eastAsia="宋体" w:hAnsi="Courier New" w:cs="Courier New"/>
          <w:color w:val="000000"/>
          <w:kern w:val="0"/>
          <w:sz w:val="20"/>
          <w:szCs w:val="20"/>
        </w:rPr>
      </w:pPr>
      <w:ins w:id="524" w:author="Unknown">
        <w:r w:rsidRPr="009973B7">
          <w:rPr>
            <w:rFonts w:ascii="Courier New" w:eastAsia="宋体" w:hAnsi="Courier New" w:cs="Courier New"/>
            <w:color w:val="000000"/>
            <w:kern w:val="0"/>
            <w:sz w:val="20"/>
            <w:szCs w:val="20"/>
          </w:rPr>
          <w:t xml:space="preserve">    System.out.println(car);</w:t>
        </w:r>
      </w:ins>
    </w:p>
    <w:p w:rsidR="009973B7" w:rsidRPr="009973B7" w:rsidRDefault="009973B7" w:rsidP="009973B7">
      <w:pPr>
        <w:widowControl/>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525" w:author="Unknown"/>
          <w:rFonts w:ascii="Courier New" w:eastAsia="宋体" w:hAnsi="Courier New" w:cs="Courier New"/>
          <w:color w:val="000000"/>
          <w:kern w:val="0"/>
          <w:sz w:val="20"/>
          <w:szCs w:val="20"/>
        </w:rPr>
      </w:pPr>
      <w:ins w:id="526" w:author="Unknown">
        <w:r w:rsidRPr="009973B7">
          <w:rPr>
            <w:rFonts w:ascii="Courier New" w:eastAsia="宋体" w:hAnsi="Courier New" w:cs="Courier New"/>
            <w:color w:val="000000"/>
            <w:kern w:val="0"/>
            <w:sz w:val="20"/>
            <w:szCs w:val="20"/>
          </w:rPr>
          <w:t>}</w:t>
        </w:r>
      </w:ins>
    </w:p>
    <w:p w:rsidR="009973B7" w:rsidRPr="009973B7" w:rsidRDefault="009973B7" w:rsidP="009973B7">
      <w:pPr>
        <w:widowControl/>
        <w:spacing w:before="100" w:beforeAutospacing="1" w:after="100" w:afterAutospacing="1"/>
        <w:jc w:val="left"/>
        <w:rPr>
          <w:ins w:id="527" w:author="Unknown"/>
          <w:rFonts w:ascii="Georgia" w:eastAsia="宋体" w:hAnsi="Georgia" w:cs="宋体"/>
          <w:color w:val="000000"/>
          <w:kern w:val="0"/>
          <w:sz w:val="24"/>
          <w:szCs w:val="24"/>
        </w:rPr>
      </w:pPr>
      <w:ins w:id="528" w:author="Unknown">
        <w:r w:rsidRPr="009973B7">
          <w:rPr>
            <w:rFonts w:ascii="Georgia" w:eastAsia="宋体" w:hAnsi="Georgia" w:cs="宋体"/>
            <w:color w:val="000000"/>
            <w:kern w:val="0"/>
            <w:sz w:val="24"/>
            <w:szCs w:val="24"/>
          </w:rPr>
          <w:t>We iterate over all car objects and print them to the console.</w:t>
        </w:r>
      </w:ins>
    </w:p>
    <w:p w:rsidR="009973B7" w:rsidRPr="009973B7" w:rsidRDefault="009973B7" w:rsidP="009973B7">
      <w:pPr>
        <w:widowControl/>
        <w:shd w:val="clear" w:color="auto" w:fill="BDBDBD"/>
        <w:jc w:val="left"/>
        <w:rPr>
          <w:ins w:id="529" w:author="Unknown"/>
          <w:rFonts w:ascii="Georgia" w:eastAsia="宋体" w:hAnsi="Georgia" w:cs="宋体"/>
          <w:color w:val="000000"/>
          <w:kern w:val="0"/>
          <w:sz w:val="24"/>
          <w:szCs w:val="24"/>
        </w:rPr>
      </w:pPr>
      <w:ins w:id="530" w:author="Unknown">
        <w:r w:rsidRPr="009973B7">
          <w:rPr>
            <w:rFonts w:ascii="Georgia" w:eastAsia="宋体" w:hAnsi="Georgia" w:cs="宋体"/>
            <w:color w:val="000000"/>
            <w:kern w:val="0"/>
            <w:sz w:val="24"/>
            <w:szCs w:val="24"/>
          </w:rPr>
          <w:t>Application.java</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531" w:author="Unknown"/>
          <w:rFonts w:ascii="Courier New" w:eastAsia="宋体" w:hAnsi="Courier New" w:cs="Courier New"/>
          <w:color w:val="000000"/>
          <w:kern w:val="0"/>
          <w:sz w:val="20"/>
          <w:szCs w:val="20"/>
        </w:rPr>
      </w:pPr>
      <w:ins w:id="532" w:author="Unknown">
        <w:r w:rsidRPr="009973B7">
          <w:rPr>
            <w:rFonts w:ascii="Courier New" w:eastAsia="宋体" w:hAnsi="Courier New" w:cs="Courier New"/>
            <w:color w:val="000000"/>
            <w:kern w:val="0"/>
            <w:sz w:val="20"/>
            <w:szCs w:val="20"/>
          </w:rPr>
          <w:t>package com.zetcode.main;</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533" w:author="Unknown"/>
          <w:rFonts w:ascii="Courier New" w:eastAsia="宋体" w:hAnsi="Courier New" w:cs="Courier New"/>
          <w:color w:val="000000"/>
          <w:kern w:val="0"/>
          <w:sz w:val="20"/>
          <w:szCs w:val="20"/>
        </w:rPr>
      </w:pPr>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534" w:author="Unknown"/>
          <w:rFonts w:ascii="Courier New" w:eastAsia="宋体" w:hAnsi="Courier New" w:cs="Courier New"/>
          <w:color w:val="000000"/>
          <w:kern w:val="0"/>
          <w:sz w:val="20"/>
          <w:szCs w:val="20"/>
        </w:rPr>
      </w:pPr>
      <w:ins w:id="535" w:author="Unknown">
        <w:r w:rsidRPr="009973B7">
          <w:rPr>
            <w:rFonts w:ascii="Courier New" w:eastAsia="宋体" w:hAnsi="Courier New" w:cs="Courier New"/>
            <w:color w:val="000000"/>
            <w:kern w:val="0"/>
            <w:sz w:val="20"/>
            <w:szCs w:val="20"/>
          </w:rPr>
          <w:t>import org.springframework.boot.SpringApplication;</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536" w:author="Unknown"/>
          <w:rFonts w:ascii="Courier New" w:eastAsia="宋体" w:hAnsi="Courier New" w:cs="Courier New"/>
          <w:color w:val="000000"/>
          <w:kern w:val="0"/>
          <w:sz w:val="20"/>
          <w:szCs w:val="20"/>
        </w:rPr>
      </w:pPr>
      <w:ins w:id="537" w:author="Unknown">
        <w:r w:rsidRPr="009973B7">
          <w:rPr>
            <w:rFonts w:ascii="Courier New" w:eastAsia="宋体" w:hAnsi="Courier New" w:cs="Courier New"/>
            <w:color w:val="000000"/>
            <w:kern w:val="0"/>
            <w:sz w:val="20"/>
            <w:szCs w:val="20"/>
          </w:rPr>
          <w:t>import org.springframework.boot.autoconfigure.SpringBootApplication;</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538" w:author="Unknown"/>
          <w:rFonts w:ascii="Courier New" w:eastAsia="宋体" w:hAnsi="Courier New" w:cs="Courier New"/>
          <w:color w:val="000000"/>
          <w:kern w:val="0"/>
          <w:sz w:val="20"/>
          <w:szCs w:val="20"/>
        </w:rPr>
      </w:pPr>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539" w:author="Unknown"/>
          <w:rFonts w:ascii="Courier New" w:eastAsia="宋体" w:hAnsi="Courier New" w:cs="Courier New"/>
          <w:color w:val="000000"/>
          <w:kern w:val="0"/>
          <w:sz w:val="20"/>
          <w:szCs w:val="20"/>
        </w:rPr>
      </w:pPr>
      <w:ins w:id="540" w:author="Unknown">
        <w:r w:rsidRPr="009973B7">
          <w:rPr>
            <w:rFonts w:ascii="Courier New" w:eastAsia="宋体" w:hAnsi="Courier New" w:cs="Courier New"/>
            <w:color w:val="000000"/>
            <w:kern w:val="0"/>
            <w:sz w:val="20"/>
            <w:szCs w:val="20"/>
          </w:rPr>
          <w:t>@SpringBootApplication(scanBasePackages="com.zetcode")</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541" w:author="Unknown"/>
          <w:rFonts w:ascii="Courier New" w:eastAsia="宋体" w:hAnsi="Courier New" w:cs="Courier New"/>
          <w:color w:val="000000"/>
          <w:kern w:val="0"/>
          <w:sz w:val="20"/>
          <w:szCs w:val="20"/>
        </w:rPr>
      </w:pPr>
      <w:ins w:id="542" w:author="Unknown">
        <w:r w:rsidRPr="009973B7">
          <w:rPr>
            <w:rFonts w:ascii="Courier New" w:eastAsia="宋体" w:hAnsi="Courier New" w:cs="Courier New"/>
            <w:color w:val="000000"/>
            <w:kern w:val="0"/>
            <w:sz w:val="20"/>
            <w:szCs w:val="20"/>
          </w:rPr>
          <w:t>public class Application {</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543" w:author="Unknown"/>
          <w:rFonts w:ascii="Courier New" w:eastAsia="宋体" w:hAnsi="Courier New" w:cs="Courier New"/>
          <w:color w:val="000000"/>
          <w:kern w:val="0"/>
          <w:sz w:val="20"/>
          <w:szCs w:val="20"/>
        </w:rPr>
      </w:pPr>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544" w:author="Unknown"/>
          <w:rFonts w:ascii="Courier New" w:eastAsia="宋体" w:hAnsi="Courier New" w:cs="Courier New"/>
          <w:color w:val="000000"/>
          <w:kern w:val="0"/>
          <w:sz w:val="20"/>
          <w:szCs w:val="20"/>
        </w:rPr>
      </w:pPr>
      <w:ins w:id="545" w:author="Unknown">
        <w:r w:rsidRPr="009973B7">
          <w:rPr>
            <w:rFonts w:ascii="Courier New" w:eastAsia="宋体" w:hAnsi="Courier New" w:cs="Courier New"/>
            <w:color w:val="000000"/>
            <w:kern w:val="0"/>
            <w:sz w:val="20"/>
            <w:szCs w:val="20"/>
          </w:rPr>
          <w:t xml:space="preserve">    public static void main(String[] args) {</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546" w:author="Unknown"/>
          <w:rFonts w:ascii="Courier New" w:eastAsia="宋体" w:hAnsi="Courier New" w:cs="Courier New"/>
          <w:color w:val="000000"/>
          <w:kern w:val="0"/>
          <w:sz w:val="20"/>
          <w:szCs w:val="20"/>
        </w:rPr>
      </w:pPr>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547" w:author="Unknown"/>
          <w:rFonts w:ascii="Courier New" w:eastAsia="宋体" w:hAnsi="Courier New" w:cs="Courier New"/>
          <w:color w:val="000000"/>
          <w:kern w:val="0"/>
          <w:sz w:val="20"/>
          <w:szCs w:val="20"/>
        </w:rPr>
      </w:pPr>
      <w:ins w:id="548" w:author="Unknown">
        <w:r w:rsidRPr="009973B7">
          <w:rPr>
            <w:rFonts w:ascii="Courier New" w:eastAsia="宋体" w:hAnsi="Courier New" w:cs="Courier New"/>
            <w:color w:val="000000"/>
            <w:kern w:val="0"/>
            <w:sz w:val="20"/>
            <w:szCs w:val="20"/>
          </w:rPr>
          <w:t xml:space="preserve">        SpringApplication.run(Application.class, args);</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549" w:author="Unknown"/>
          <w:rFonts w:ascii="Courier New" w:eastAsia="宋体" w:hAnsi="Courier New" w:cs="Courier New"/>
          <w:color w:val="000000"/>
          <w:kern w:val="0"/>
          <w:sz w:val="20"/>
          <w:szCs w:val="20"/>
        </w:rPr>
      </w:pPr>
      <w:ins w:id="550" w:author="Unknown">
        <w:r w:rsidRPr="009973B7">
          <w:rPr>
            <w:rFonts w:ascii="Courier New" w:eastAsia="宋体" w:hAnsi="Courier New" w:cs="Courier New"/>
            <w:color w:val="000000"/>
            <w:kern w:val="0"/>
            <w:sz w:val="20"/>
            <w:szCs w:val="20"/>
          </w:rPr>
          <w:t xml:space="preserve">    }</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551" w:author="Unknown"/>
          <w:rFonts w:ascii="Courier New" w:eastAsia="宋体" w:hAnsi="Courier New" w:cs="Courier New"/>
          <w:color w:val="000000"/>
          <w:kern w:val="0"/>
          <w:sz w:val="20"/>
          <w:szCs w:val="20"/>
        </w:rPr>
      </w:pPr>
      <w:ins w:id="552" w:author="Unknown">
        <w:r w:rsidRPr="009973B7">
          <w:rPr>
            <w:rFonts w:ascii="Courier New" w:eastAsia="宋体" w:hAnsi="Courier New" w:cs="Courier New"/>
            <w:color w:val="000000"/>
            <w:kern w:val="0"/>
            <w:sz w:val="20"/>
            <w:szCs w:val="20"/>
          </w:rPr>
          <w:t>}</w:t>
        </w:r>
      </w:ins>
    </w:p>
    <w:p w:rsidR="009973B7" w:rsidRPr="009973B7" w:rsidRDefault="009973B7" w:rsidP="009973B7">
      <w:pPr>
        <w:widowControl/>
        <w:spacing w:before="100" w:beforeAutospacing="1" w:after="100" w:afterAutospacing="1"/>
        <w:jc w:val="left"/>
        <w:rPr>
          <w:ins w:id="553" w:author="Unknown"/>
          <w:rFonts w:ascii="Georgia" w:eastAsia="宋体" w:hAnsi="Georgia" w:cs="宋体"/>
          <w:color w:val="000000"/>
          <w:kern w:val="0"/>
          <w:sz w:val="24"/>
          <w:szCs w:val="24"/>
        </w:rPr>
      </w:pPr>
      <w:ins w:id="554" w:author="Unknown">
        <w:r w:rsidRPr="009973B7">
          <w:rPr>
            <w:rFonts w:ascii="Georgia" w:eastAsia="宋体" w:hAnsi="Georgia" w:cs="宋体"/>
            <w:color w:val="000000"/>
            <w:kern w:val="0"/>
            <w:sz w:val="24"/>
            <w:szCs w:val="24"/>
          </w:rPr>
          <w:t>The </w:t>
        </w:r>
        <w:r w:rsidRPr="009973B7">
          <w:rPr>
            <w:rFonts w:ascii="宋体" w:eastAsia="宋体" w:hAnsi="宋体" w:cs="宋体"/>
            <w:color w:val="000000"/>
            <w:kern w:val="0"/>
            <w:sz w:val="24"/>
          </w:rPr>
          <w:t>Application</w:t>
        </w:r>
        <w:r w:rsidRPr="009973B7">
          <w:rPr>
            <w:rFonts w:ascii="Georgia" w:eastAsia="宋体" w:hAnsi="Georgia" w:cs="宋体"/>
            <w:color w:val="000000"/>
            <w:kern w:val="0"/>
            <w:sz w:val="24"/>
            <w:szCs w:val="24"/>
          </w:rPr>
          <w:t> sets up the Spring Boot application.</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555" w:author="Unknown"/>
          <w:rFonts w:ascii="Courier New" w:eastAsia="宋体" w:hAnsi="Courier New" w:cs="Courier New"/>
          <w:color w:val="000000"/>
          <w:kern w:val="0"/>
          <w:sz w:val="20"/>
          <w:szCs w:val="20"/>
        </w:rPr>
      </w:pPr>
      <w:ins w:id="556" w:author="Unknown">
        <w:r w:rsidRPr="009973B7">
          <w:rPr>
            <w:rFonts w:ascii="Courier New" w:eastAsia="宋体" w:hAnsi="Courier New" w:cs="Courier New"/>
            <w:color w:val="000000"/>
            <w:kern w:val="0"/>
            <w:sz w:val="20"/>
            <w:szCs w:val="20"/>
          </w:rPr>
          <w:t>$ mvn -q spring-boot:run</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557" w:author="Unknown"/>
          <w:rFonts w:ascii="Courier New" w:eastAsia="宋体" w:hAnsi="Courier New" w:cs="Courier New"/>
          <w:color w:val="000000"/>
          <w:kern w:val="0"/>
          <w:sz w:val="20"/>
          <w:szCs w:val="20"/>
        </w:rPr>
      </w:pPr>
      <w:ins w:id="558" w:author="Unknown">
        <w:r w:rsidRPr="009973B7">
          <w:rPr>
            <w:rFonts w:ascii="Courier New" w:eastAsia="宋体" w:hAnsi="Courier New" w:cs="Courier New"/>
            <w:color w:val="000000"/>
            <w:kern w:val="0"/>
            <w:sz w:val="20"/>
            <w:szCs w:val="20"/>
          </w:rPr>
          <w:t>2017-04-12 17:57:00.328  INFO 15065 --- [           main] com.zetcode.main.Application             : Starting Application on t400 with PID 15065 (/home/janbodnar/NetBeansProjects/springboot/SpringBootDataSourceBuilder/target/classes started by janbodnar in /home/janbodnar/NetBeansProjects/springboot/SpringBootDataSourceBuilder)</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559" w:author="Unknown"/>
          <w:rFonts w:ascii="Courier New" w:eastAsia="宋体" w:hAnsi="Courier New" w:cs="Courier New"/>
          <w:color w:val="000000"/>
          <w:kern w:val="0"/>
          <w:sz w:val="20"/>
          <w:szCs w:val="20"/>
        </w:rPr>
      </w:pPr>
      <w:ins w:id="560" w:author="Unknown">
        <w:r w:rsidRPr="009973B7">
          <w:rPr>
            <w:rFonts w:ascii="Courier New" w:eastAsia="宋体" w:hAnsi="Courier New" w:cs="Courier New"/>
            <w:color w:val="000000"/>
            <w:kern w:val="0"/>
            <w:sz w:val="20"/>
            <w:szCs w:val="20"/>
          </w:rPr>
          <w:t>2017-04-12 17:57:00.344 DEBUG 15065 --- [           main] com.zetcode.main.Application             : Running with Spring Boot v1.5.2.RELEASE, Spring v4.3.7.RELEASE</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561" w:author="Unknown"/>
          <w:rFonts w:ascii="Courier New" w:eastAsia="宋体" w:hAnsi="Courier New" w:cs="Courier New"/>
          <w:color w:val="000000"/>
          <w:kern w:val="0"/>
          <w:sz w:val="20"/>
          <w:szCs w:val="20"/>
        </w:rPr>
      </w:pPr>
      <w:ins w:id="562" w:author="Unknown">
        <w:r w:rsidRPr="009973B7">
          <w:rPr>
            <w:rFonts w:ascii="Courier New" w:eastAsia="宋体" w:hAnsi="Courier New" w:cs="Courier New"/>
            <w:color w:val="000000"/>
            <w:kern w:val="0"/>
            <w:sz w:val="20"/>
            <w:szCs w:val="20"/>
          </w:rPr>
          <w:lastRenderedPageBreak/>
          <w:t>2017-04-12 17:57:00.351  INFO 15065 --- [           main] com.zetcode.main.Application             : No active profile set, falling back to default profiles: default</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563" w:author="Unknown"/>
          <w:rFonts w:ascii="Courier New" w:eastAsia="宋体" w:hAnsi="Courier New" w:cs="Courier New"/>
          <w:color w:val="000000"/>
          <w:kern w:val="0"/>
          <w:sz w:val="20"/>
          <w:szCs w:val="20"/>
        </w:rPr>
      </w:pPr>
      <w:ins w:id="564" w:author="Unknown">
        <w:r w:rsidRPr="009973B7">
          <w:rPr>
            <w:rFonts w:ascii="Courier New" w:eastAsia="宋体" w:hAnsi="Courier New" w:cs="Courier New"/>
            <w:color w:val="000000"/>
            <w:kern w:val="0"/>
            <w:sz w:val="20"/>
            <w:szCs w:val="20"/>
          </w:rPr>
          <w:t>2017-04-12 17:57:01.465  INFO 15065 --- [           main] com.zaxxer.hikari.HikariDataSource       : HikariPool-1 - Started.</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565" w:author="Unknown"/>
          <w:rFonts w:ascii="Courier New" w:eastAsia="宋体" w:hAnsi="Courier New" w:cs="Courier New"/>
          <w:color w:val="000000"/>
          <w:kern w:val="0"/>
          <w:sz w:val="20"/>
          <w:szCs w:val="20"/>
        </w:rPr>
      </w:pPr>
      <w:ins w:id="566" w:author="Unknown">
        <w:r w:rsidRPr="009973B7">
          <w:rPr>
            <w:rFonts w:ascii="Courier New" w:eastAsia="宋体" w:hAnsi="Courier New" w:cs="Courier New"/>
            <w:color w:val="000000"/>
            <w:kern w:val="0"/>
            <w:sz w:val="20"/>
            <w:szCs w:val="20"/>
          </w:rPr>
          <w:t>Car{id=1, name=Audi, price=52642}</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567" w:author="Unknown"/>
          <w:rFonts w:ascii="Courier New" w:eastAsia="宋体" w:hAnsi="Courier New" w:cs="Courier New"/>
          <w:color w:val="000000"/>
          <w:kern w:val="0"/>
          <w:sz w:val="20"/>
          <w:szCs w:val="20"/>
        </w:rPr>
      </w:pPr>
      <w:ins w:id="568" w:author="Unknown">
        <w:r w:rsidRPr="009973B7">
          <w:rPr>
            <w:rFonts w:ascii="Courier New" w:eastAsia="宋体" w:hAnsi="Courier New" w:cs="Courier New"/>
            <w:color w:val="000000"/>
            <w:kern w:val="0"/>
            <w:sz w:val="20"/>
            <w:szCs w:val="20"/>
          </w:rPr>
          <w:t>Car{id=2, name=Mercedes, price=57127}</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569" w:author="Unknown"/>
          <w:rFonts w:ascii="Courier New" w:eastAsia="宋体" w:hAnsi="Courier New" w:cs="Courier New"/>
          <w:color w:val="000000"/>
          <w:kern w:val="0"/>
          <w:sz w:val="20"/>
          <w:szCs w:val="20"/>
        </w:rPr>
      </w:pPr>
      <w:ins w:id="570" w:author="Unknown">
        <w:r w:rsidRPr="009973B7">
          <w:rPr>
            <w:rFonts w:ascii="Courier New" w:eastAsia="宋体" w:hAnsi="Courier New" w:cs="Courier New"/>
            <w:color w:val="000000"/>
            <w:kern w:val="0"/>
            <w:sz w:val="20"/>
            <w:szCs w:val="20"/>
          </w:rPr>
          <w:t>Car{id=3, name=Skoda, price=9000}</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571" w:author="Unknown"/>
          <w:rFonts w:ascii="Courier New" w:eastAsia="宋体" w:hAnsi="Courier New" w:cs="Courier New"/>
          <w:color w:val="000000"/>
          <w:kern w:val="0"/>
          <w:sz w:val="20"/>
          <w:szCs w:val="20"/>
        </w:rPr>
      </w:pPr>
      <w:ins w:id="572" w:author="Unknown">
        <w:r w:rsidRPr="009973B7">
          <w:rPr>
            <w:rFonts w:ascii="Courier New" w:eastAsia="宋体" w:hAnsi="Courier New" w:cs="Courier New"/>
            <w:color w:val="000000"/>
            <w:kern w:val="0"/>
            <w:sz w:val="20"/>
            <w:szCs w:val="20"/>
          </w:rPr>
          <w:t>Car{id=4, name=Volvo, price=29000}</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573" w:author="Unknown"/>
          <w:rFonts w:ascii="Courier New" w:eastAsia="宋体" w:hAnsi="Courier New" w:cs="Courier New"/>
          <w:color w:val="000000"/>
          <w:kern w:val="0"/>
          <w:sz w:val="20"/>
          <w:szCs w:val="20"/>
        </w:rPr>
      </w:pPr>
      <w:ins w:id="574" w:author="Unknown">
        <w:r w:rsidRPr="009973B7">
          <w:rPr>
            <w:rFonts w:ascii="Courier New" w:eastAsia="宋体" w:hAnsi="Courier New" w:cs="Courier New"/>
            <w:color w:val="000000"/>
            <w:kern w:val="0"/>
            <w:sz w:val="20"/>
            <w:szCs w:val="20"/>
          </w:rPr>
          <w:t>Car{id=5, name=Bentley, price=350000}</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575" w:author="Unknown"/>
          <w:rFonts w:ascii="Courier New" w:eastAsia="宋体" w:hAnsi="Courier New" w:cs="Courier New"/>
          <w:color w:val="000000"/>
          <w:kern w:val="0"/>
          <w:sz w:val="20"/>
          <w:szCs w:val="20"/>
        </w:rPr>
      </w:pPr>
      <w:ins w:id="576" w:author="Unknown">
        <w:r w:rsidRPr="009973B7">
          <w:rPr>
            <w:rFonts w:ascii="Courier New" w:eastAsia="宋体" w:hAnsi="Courier New" w:cs="Courier New"/>
            <w:color w:val="000000"/>
            <w:kern w:val="0"/>
            <w:sz w:val="20"/>
            <w:szCs w:val="20"/>
          </w:rPr>
          <w:t>Car{id=6, name=Citroen, price=21000}</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577" w:author="Unknown"/>
          <w:rFonts w:ascii="Courier New" w:eastAsia="宋体" w:hAnsi="Courier New" w:cs="Courier New"/>
          <w:color w:val="000000"/>
          <w:kern w:val="0"/>
          <w:sz w:val="20"/>
          <w:szCs w:val="20"/>
        </w:rPr>
      </w:pPr>
      <w:ins w:id="578" w:author="Unknown">
        <w:r w:rsidRPr="009973B7">
          <w:rPr>
            <w:rFonts w:ascii="Courier New" w:eastAsia="宋体" w:hAnsi="Courier New" w:cs="Courier New"/>
            <w:color w:val="000000"/>
            <w:kern w:val="0"/>
            <w:sz w:val="20"/>
            <w:szCs w:val="20"/>
          </w:rPr>
          <w:t>Car{id=7, name=Hummer, price=41400}</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579" w:author="Unknown"/>
          <w:rFonts w:ascii="Courier New" w:eastAsia="宋体" w:hAnsi="Courier New" w:cs="Courier New"/>
          <w:color w:val="000000"/>
          <w:kern w:val="0"/>
          <w:sz w:val="20"/>
          <w:szCs w:val="20"/>
        </w:rPr>
      </w:pPr>
      <w:ins w:id="580" w:author="Unknown">
        <w:r w:rsidRPr="009973B7">
          <w:rPr>
            <w:rFonts w:ascii="Courier New" w:eastAsia="宋体" w:hAnsi="Courier New" w:cs="Courier New"/>
            <w:color w:val="000000"/>
            <w:kern w:val="0"/>
            <w:sz w:val="20"/>
            <w:szCs w:val="20"/>
          </w:rPr>
          <w:t>Car{id=8, name=Volkswagen, price=21600}</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581" w:author="Unknown"/>
          <w:rFonts w:ascii="Courier New" w:eastAsia="宋体" w:hAnsi="Courier New" w:cs="Courier New"/>
          <w:color w:val="000000"/>
          <w:kern w:val="0"/>
          <w:sz w:val="20"/>
          <w:szCs w:val="20"/>
        </w:rPr>
      </w:pPr>
      <w:ins w:id="582" w:author="Unknown">
        <w:r w:rsidRPr="009973B7">
          <w:rPr>
            <w:rFonts w:ascii="Courier New" w:eastAsia="宋体" w:hAnsi="Courier New" w:cs="Courier New"/>
            <w:color w:val="000000"/>
            <w:kern w:val="0"/>
            <w:sz w:val="20"/>
            <w:szCs w:val="20"/>
          </w:rPr>
          <w:t>2017-04-12 17:57:02.370  INFO 15065 --- [           main] com.zetcode.main.Application             : Started Application in 2.683 seconds (JVM running for 7.561)</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583" w:author="Unknown"/>
          <w:rFonts w:ascii="Courier New" w:eastAsia="宋体" w:hAnsi="Courier New" w:cs="Courier New"/>
          <w:color w:val="000000"/>
          <w:kern w:val="0"/>
          <w:sz w:val="20"/>
          <w:szCs w:val="20"/>
        </w:rPr>
      </w:pPr>
      <w:ins w:id="584" w:author="Unknown">
        <w:r w:rsidRPr="009973B7">
          <w:rPr>
            <w:rFonts w:ascii="Courier New" w:eastAsia="宋体" w:hAnsi="Courier New" w:cs="Courier New"/>
            <w:color w:val="000000"/>
            <w:kern w:val="0"/>
            <w:sz w:val="20"/>
            <w:szCs w:val="20"/>
          </w:rPr>
          <w:t>2017-04-12 17:57:02.385  INFO 15065 --- [       Thread-2] com.zaxxer.hikari.pool.HikariPool        : HikariPool-1 - Close initiated...</w:t>
        </w:r>
      </w:ins>
    </w:p>
    <w:p w:rsidR="009973B7" w:rsidRPr="009973B7" w:rsidRDefault="009973B7" w:rsidP="009973B7">
      <w:pPr>
        <w:widowControl/>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585" w:author="Unknown"/>
          <w:rFonts w:ascii="Courier New" w:eastAsia="宋体" w:hAnsi="Courier New" w:cs="Courier New"/>
          <w:color w:val="000000"/>
          <w:kern w:val="0"/>
          <w:sz w:val="20"/>
          <w:szCs w:val="20"/>
        </w:rPr>
      </w:pPr>
      <w:ins w:id="586" w:author="Unknown">
        <w:r w:rsidRPr="009973B7">
          <w:rPr>
            <w:rFonts w:ascii="Courier New" w:eastAsia="宋体" w:hAnsi="Courier New" w:cs="Courier New"/>
            <w:color w:val="000000"/>
            <w:kern w:val="0"/>
            <w:sz w:val="20"/>
            <w:szCs w:val="20"/>
          </w:rPr>
          <w:t>2017-04-12 17:57:02.394  INFO 15065 --- [       Thread-2] com.zaxxer.hikari.pool.HikariPool        : HikariPool-1 - Closed.</w:t>
        </w:r>
      </w:ins>
    </w:p>
    <w:p w:rsidR="009973B7" w:rsidRPr="009973B7" w:rsidRDefault="009973B7" w:rsidP="009973B7">
      <w:pPr>
        <w:widowControl/>
        <w:spacing w:before="100" w:beforeAutospacing="1" w:after="100" w:afterAutospacing="1"/>
        <w:jc w:val="left"/>
        <w:rPr>
          <w:ins w:id="587" w:author="Unknown"/>
          <w:rFonts w:ascii="Georgia" w:eastAsia="宋体" w:hAnsi="Georgia" w:cs="宋体"/>
          <w:color w:val="000000"/>
          <w:kern w:val="0"/>
          <w:sz w:val="24"/>
          <w:szCs w:val="24"/>
        </w:rPr>
      </w:pPr>
      <w:ins w:id="588" w:author="Unknown">
        <w:r w:rsidRPr="009973B7">
          <w:rPr>
            <w:rFonts w:ascii="Georgia" w:eastAsia="宋体" w:hAnsi="Georgia" w:cs="宋体"/>
            <w:color w:val="000000"/>
            <w:kern w:val="0"/>
            <w:sz w:val="24"/>
            <w:szCs w:val="24"/>
          </w:rPr>
          <w:t>We run the Spring Boot application. The eight cars are displayed. The output shows that we use HikariCP.</w:t>
        </w:r>
      </w:ins>
    </w:p>
    <w:p w:rsidR="009973B7" w:rsidRPr="009973B7" w:rsidRDefault="009973B7" w:rsidP="009973B7">
      <w:pPr>
        <w:widowControl/>
        <w:spacing w:before="100" w:beforeAutospacing="1" w:after="100" w:afterAutospacing="1"/>
        <w:jc w:val="left"/>
        <w:rPr>
          <w:ins w:id="589" w:author="Unknown"/>
          <w:rFonts w:ascii="Georgia" w:eastAsia="宋体" w:hAnsi="Georgia" w:cs="宋体"/>
          <w:color w:val="000000"/>
          <w:kern w:val="0"/>
          <w:sz w:val="24"/>
          <w:szCs w:val="24"/>
        </w:rPr>
      </w:pPr>
      <w:ins w:id="590" w:author="Unknown">
        <w:r w:rsidRPr="009973B7">
          <w:rPr>
            <w:rFonts w:ascii="Georgia" w:eastAsia="宋体" w:hAnsi="Georgia" w:cs="宋体"/>
            <w:color w:val="000000"/>
            <w:kern w:val="0"/>
            <w:sz w:val="24"/>
            <w:szCs w:val="24"/>
          </w:rPr>
          <w:t>In this tutorial, we used DataSourceBuilder in a Spring Boot console application. We have configured the data source in Java code and in external configuration file. We used in-memory H2 database to store data. </w:t>
        </w:r>
      </w:ins>
    </w:p>
    <w:p w:rsidR="009973B7" w:rsidRDefault="009973B7"/>
    <w:sectPr w:rsidR="009973B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6E0C" w:rsidRDefault="00466E0C" w:rsidP="009973B7">
      <w:r>
        <w:separator/>
      </w:r>
    </w:p>
  </w:endnote>
  <w:endnote w:type="continuationSeparator" w:id="1">
    <w:p w:rsidR="00466E0C" w:rsidRDefault="00466E0C" w:rsidP="009973B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6E0C" w:rsidRDefault="00466E0C" w:rsidP="009973B7">
      <w:r>
        <w:separator/>
      </w:r>
    </w:p>
  </w:footnote>
  <w:footnote w:type="continuationSeparator" w:id="1">
    <w:p w:rsidR="00466E0C" w:rsidRDefault="00466E0C" w:rsidP="009973B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973B7"/>
    <w:rsid w:val="00466E0C"/>
    <w:rsid w:val="009973B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9973B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9973B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9973B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973B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973B7"/>
    <w:rPr>
      <w:sz w:val="18"/>
      <w:szCs w:val="18"/>
    </w:rPr>
  </w:style>
  <w:style w:type="paragraph" w:styleId="a4">
    <w:name w:val="footer"/>
    <w:basedOn w:val="a"/>
    <w:link w:val="Char0"/>
    <w:uiPriority w:val="99"/>
    <w:semiHidden/>
    <w:unhideWhenUsed/>
    <w:rsid w:val="009973B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973B7"/>
    <w:rPr>
      <w:sz w:val="18"/>
      <w:szCs w:val="18"/>
    </w:rPr>
  </w:style>
  <w:style w:type="character" w:customStyle="1" w:styleId="1Char">
    <w:name w:val="标题 1 Char"/>
    <w:basedOn w:val="a0"/>
    <w:link w:val="1"/>
    <w:uiPriority w:val="9"/>
    <w:rsid w:val="009973B7"/>
    <w:rPr>
      <w:rFonts w:ascii="宋体" w:eastAsia="宋体" w:hAnsi="宋体" w:cs="宋体"/>
      <w:b/>
      <w:bCs/>
      <w:kern w:val="36"/>
      <w:sz w:val="48"/>
      <w:szCs w:val="48"/>
    </w:rPr>
  </w:style>
  <w:style w:type="character" w:customStyle="1" w:styleId="2Char">
    <w:name w:val="标题 2 Char"/>
    <w:basedOn w:val="a0"/>
    <w:link w:val="2"/>
    <w:uiPriority w:val="9"/>
    <w:rsid w:val="009973B7"/>
    <w:rPr>
      <w:rFonts w:ascii="宋体" w:eastAsia="宋体" w:hAnsi="宋体" w:cs="宋体"/>
      <w:b/>
      <w:bCs/>
      <w:kern w:val="0"/>
      <w:sz w:val="36"/>
      <w:szCs w:val="36"/>
    </w:rPr>
  </w:style>
  <w:style w:type="character" w:customStyle="1" w:styleId="3Char">
    <w:name w:val="标题 3 Char"/>
    <w:basedOn w:val="a0"/>
    <w:link w:val="3"/>
    <w:uiPriority w:val="9"/>
    <w:rsid w:val="009973B7"/>
    <w:rPr>
      <w:rFonts w:ascii="宋体" w:eastAsia="宋体" w:hAnsi="宋体" w:cs="宋体"/>
      <w:b/>
      <w:bCs/>
      <w:kern w:val="0"/>
      <w:sz w:val="27"/>
      <w:szCs w:val="27"/>
    </w:rPr>
  </w:style>
  <w:style w:type="paragraph" w:styleId="a5">
    <w:name w:val="Normal (Web)"/>
    <w:basedOn w:val="a"/>
    <w:uiPriority w:val="99"/>
    <w:semiHidden/>
    <w:unhideWhenUsed/>
    <w:rsid w:val="009973B7"/>
    <w:pPr>
      <w:widowControl/>
      <w:spacing w:before="100" w:beforeAutospacing="1" w:after="100" w:afterAutospacing="1"/>
      <w:jc w:val="left"/>
    </w:pPr>
    <w:rPr>
      <w:rFonts w:ascii="宋体" w:eastAsia="宋体" w:hAnsi="宋体" w:cs="宋体"/>
      <w:kern w:val="0"/>
      <w:sz w:val="24"/>
      <w:szCs w:val="24"/>
    </w:rPr>
  </w:style>
  <w:style w:type="character" w:styleId="HTML">
    <w:name w:val="HTML Definition"/>
    <w:basedOn w:val="a0"/>
    <w:uiPriority w:val="99"/>
    <w:semiHidden/>
    <w:unhideWhenUsed/>
    <w:rsid w:val="009973B7"/>
    <w:rPr>
      <w:i/>
      <w:iCs/>
    </w:rPr>
  </w:style>
  <w:style w:type="character" w:styleId="HTML0">
    <w:name w:val="HTML Code"/>
    <w:basedOn w:val="a0"/>
    <w:uiPriority w:val="99"/>
    <w:semiHidden/>
    <w:unhideWhenUsed/>
    <w:rsid w:val="009973B7"/>
    <w:rPr>
      <w:rFonts w:ascii="宋体" w:eastAsia="宋体" w:hAnsi="宋体" w:cs="宋体"/>
      <w:sz w:val="24"/>
      <w:szCs w:val="24"/>
    </w:rPr>
  </w:style>
  <w:style w:type="paragraph" w:styleId="HTML1">
    <w:name w:val="HTML Preformatted"/>
    <w:basedOn w:val="a"/>
    <w:link w:val="HTMLChar"/>
    <w:uiPriority w:val="99"/>
    <w:semiHidden/>
    <w:unhideWhenUsed/>
    <w:rsid w:val="009973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1"/>
    <w:uiPriority w:val="99"/>
    <w:semiHidden/>
    <w:rsid w:val="009973B7"/>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218637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1801</Words>
  <Characters>10266</Characters>
  <Application>Microsoft Office Word</Application>
  <DocSecurity>0</DocSecurity>
  <Lines>85</Lines>
  <Paragraphs>24</Paragraphs>
  <ScaleCrop>false</ScaleCrop>
  <Company/>
  <LinksUpToDate>false</LinksUpToDate>
  <CharactersWithSpaces>12043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Geoffrey.Chen</dc:creator>
  <cp:keywords/>
  <dc:description/>
  <cp:lastModifiedBy>Geoffrey.Chen</cp:lastModifiedBy>
  <cp:revision>2</cp:revision>
  <dcterms:created xsi:type="dcterms:W3CDTF">2017-09-19T00:17:00Z</dcterms:created>
  <dcterms:modified xsi:type="dcterms:W3CDTF">2017-09-19T00:18:00Z</dcterms:modified>
</cp:coreProperties>
</file>